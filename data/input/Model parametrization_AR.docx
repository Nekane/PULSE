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2A15" w:rsidRDefault="00686100">
      <w:pPr>
        <w:rPr>
          <w:b/>
          <w:bCs/>
          <w:sz w:val="28"/>
          <w:szCs w:val="28"/>
          <w:u w:val="single"/>
        </w:rPr>
      </w:pPr>
      <w:r>
        <w:rPr>
          <w:b/>
          <w:bCs/>
          <w:sz w:val="28"/>
          <w:szCs w:val="28"/>
          <w:u w:val="single"/>
        </w:rPr>
        <w:t>Model parametrization for the Pulse project</w:t>
      </w:r>
    </w:p>
    <w:p w:rsidR="00732A15" w:rsidRDefault="00732A15"/>
    <w:p w:rsidR="00732A15" w:rsidRDefault="00686100">
      <w:pPr>
        <w:rPr>
          <w:b/>
          <w:bCs/>
        </w:rPr>
      </w:pPr>
      <w:r>
        <w:rPr>
          <w:b/>
          <w:bCs/>
        </w:rPr>
        <w:t>1. Cost of effort/area:</w:t>
      </w:r>
    </w:p>
    <w:p w:rsidR="00732A15" w:rsidRDefault="00686100">
      <w:r>
        <w:t>Different home ports, I have just picked two approximate port locations for estimate the effort cost. These data comes from assuming vessels have steaming speed of 12Nm h-1.</w:t>
      </w:r>
    </w:p>
    <w:tbl>
      <w:tblPr>
        <w:tblW w:w="879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3230"/>
        <w:gridCol w:w="371"/>
        <w:gridCol w:w="371"/>
        <w:gridCol w:w="371"/>
        <w:gridCol w:w="371"/>
        <w:gridCol w:w="371"/>
        <w:gridCol w:w="371"/>
        <w:gridCol w:w="371"/>
        <w:gridCol w:w="371"/>
        <w:gridCol w:w="371"/>
        <w:gridCol w:w="371"/>
        <w:gridCol w:w="371"/>
        <w:gridCol w:w="371"/>
        <w:gridCol w:w="371"/>
        <w:gridCol w:w="371"/>
        <w:gridCol w:w="371"/>
      </w:tblGrid>
      <w:tr w:rsidR="00732A15">
        <w:trPr>
          <w:trHeight w:val="387"/>
        </w:trPr>
        <w:tc>
          <w:tcPr>
            <w:tcW w:w="3230" w:type="dxa"/>
            <w:tcBorders>
              <w:top w:val="single" w:sz="2" w:space="0" w:color="000000"/>
              <w:left w:val="single" w:sz="2" w:space="0" w:color="000000"/>
              <w:bottom w:val="single" w:sz="2" w:space="0" w:color="000000"/>
            </w:tcBorders>
            <w:shd w:val="clear" w:color="auto" w:fill="auto"/>
            <w:tcMar>
              <w:left w:w="54" w:type="dxa"/>
            </w:tcMar>
          </w:tcPr>
          <w:p w:rsidR="00732A15" w:rsidRDefault="00686100">
            <w:pPr>
              <w:pStyle w:val="TableContents"/>
            </w:pPr>
            <w:r>
              <w:t>Port/area</w:t>
            </w:r>
          </w:p>
        </w:tc>
        <w:tc>
          <w:tcPr>
            <w:tcW w:w="371" w:type="dxa"/>
            <w:tcBorders>
              <w:top w:val="single" w:sz="2" w:space="0" w:color="000000"/>
              <w:left w:val="single" w:sz="2" w:space="0" w:color="000000"/>
              <w:bottom w:val="single" w:sz="2" w:space="0" w:color="000000"/>
            </w:tcBorders>
            <w:shd w:val="clear" w:color="auto" w:fill="auto"/>
            <w:tcMar>
              <w:left w:w="54" w:type="dxa"/>
            </w:tcMar>
          </w:tcPr>
          <w:p w:rsidR="00732A15" w:rsidRDefault="00686100">
            <w:pPr>
              <w:pStyle w:val="TableContents"/>
              <w:rPr>
                <w:b/>
                <w:bCs/>
              </w:rPr>
            </w:pPr>
            <w:r>
              <w:rPr>
                <w:b/>
                <w:bCs/>
              </w:rPr>
              <w:t>1</w:t>
            </w:r>
          </w:p>
        </w:tc>
        <w:tc>
          <w:tcPr>
            <w:tcW w:w="371" w:type="dxa"/>
            <w:tcBorders>
              <w:top w:val="single" w:sz="2" w:space="0" w:color="000000"/>
              <w:left w:val="single" w:sz="2" w:space="0" w:color="000000"/>
              <w:bottom w:val="single" w:sz="2" w:space="0" w:color="000000"/>
            </w:tcBorders>
            <w:shd w:val="clear" w:color="auto" w:fill="auto"/>
            <w:tcMar>
              <w:left w:w="54" w:type="dxa"/>
            </w:tcMar>
          </w:tcPr>
          <w:p w:rsidR="00732A15" w:rsidRDefault="00686100">
            <w:pPr>
              <w:pStyle w:val="TableContents"/>
              <w:rPr>
                <w:b/>
                <w:bCs/>
              </w:rPr>
            </w:pPr>
            <w:r>
              <w:rPr>
                <w:b/>
                <w:bCs/>
              </w:rPr>
              <w:t>2</w:t>
            </w:r>
          </w:p>
        </w:tc>
        <w:tc>
          <w:tcPr>
            <w:tcW w:w="371" w:type="dxa"/>
            <w:tcBorders>
              <w:top w:val="single" w:sz="2" w:space="0" w:color="000000"/>
              <w:left w:val="single" w:sz="2" w:space="0" w:color="000000"/>
              <w:bottom w:val="single" w:sz="2" w:space="0" w:color="000000"/>
            </w:tcBorders>
            <w:shd w:val="clear" w:color="auto" w:fill="auto"/>
            <w:tcMar>
              <w:left w:w="54" w:type="dxa"/>
            </w:tcMar>
          </w:tcPr>
          <w:p w:rsidR="00732A15" w:rsidRDefault="00686100">
            <w:pPr>
              <w:pStyle w:val="TableContents"/>
              <w:rPr>
                <w:b/>
                <w:bCs/>
              </w:rPr>
            </w:pPr>
            <w:r>
              <w:rPr>
                <w:b/>
                <w:bCs/>
              </w:rPr>
              <w:t>3</w:t>
            </w:r>
          </w:p>
        </w:tc>
        <w:tc>
          <w:tcPr>
            <w:tcW w:w="371" w:type="dxa"/>
            <w:tcBorders>
              <w:top w:val="single" w:sz="2" w:space="0" w:color="000000"/>
              <w:left w:val="single" w:sz="2" w:space="0" w:color="000000"/>
              <w:bottom w:val="single" w:sz="2" w:space="0" w:color="000000"/>
            </w:tcBorders>
            <w:shd w:val="clear" w:color="auto" w:fill="auto"/>
            <w:tcMar>
              <w:left w:w="54" w:type="dxa"/>
            </w:tcMar>
          </w:tcPr>
          <w:p w:rsidR="00732A15" w:rsidRDefault="00686100">
            <w:pPr>
              <w:pStyle w:val="TableContents"/>
              <w:rPr>
                <w:b/>
                <w:bCs/>
              </w:rPr>
            </w:pPr>
            <w:r>
              <w:rPr>
                <w:b/>
                <w:bCs/>
              </w:rPr>
              <w:t>4</w:t>
            </w:r>
          </w:p>
        </w:tc>
        <w:tc>
          <w:tcPr>
            <w:tcW w:w="371" w:type="dxa"/>
            <w:tcBorders>
              <w:top w:val="single" w:sz="2" w:space="0" w:color="000000"/>
              <w:left w:val="single" w:sz="2" w:space="0" w:color="000000"/>
              <w:bottom w:val="single" w:sz="2" w:space="0" w:color="000000"/>
            </w:tcBorders>
            <w:shd w:val="clear" w:color="auto" w:fill="auto"/>
            <w:tcMar>
              <w:left w:w="54" w:type="dxa"/>
            </w:tcMar>
          </w:tcPr>
          <w:p w:rsidR="00732A15" w:rsidRDefault="00686100">
            <w:pPr>
              <w:pStyle w:val="TableContents"/>
              <w:rPr>
                <w:b/>
                <w:bCs/>
              </w:rPr>
            </w:pPr>
            <w:r>
              <w:rPr>
                <w:b/>
                <w:bCs/>
              </w:rPr>
              <w:t>5</w:t>
            </w:r>
          </w:p>
        </w:tc>
        <w:tc>
          <w:tcPr>
            <w:tcW w:w="371" w:type="dxa"/>
            <w:tcBorders>
              <w:top w:val="single" w:sz="2" w:space="0" w:color="000000"/>
              <w:left w:val="single" w:sz="2" w:space="0" w:color="000000"/>
              <w:bottom w:val="single" w:sz="2" w:space="0" w:color="000000"/>
            </w:tcBorders>
            <w:shd w:val="clear" w:color="auto" w:fill="auto"/>
            <w:tcMar>
              <w:left w:w="54" w:type="dxa"/>
            </w:tcMar>
          </w:tcPr>
          <w:p w:rsidR="00732A15" w:rsidRDefault="00686100">
            <w:pPr>
              <w:pStyle w:val="TableContents"/>
              <w:rPr>
                <w:b/>
                <w:bCs/>
              </w:rPr>
            </w:pPr>
            <w:r>
              <w:rPr>
                <w:b/>
                <w:bCs/>
              </w:rPr>
              <w:t>6</w:t>
            </w:r>
          </w:p>
        </w:tc>
        <w:tc>
          <w:tcPr>
            <w:tcW w:w="371" w:type="dxa"/>
            <w:tcBorders>
              <w:top w:val="single" w:sz="2" w:space="0" w:color="000000"/>
              <w:left w:val="single" w:sz="2" w:space="0" w:color="000000"/>
              <w:bottom w:val="single" w:sz="2" w:space="0" w:color="000000"/>
            </w:tcBorders>
            <w:shd w:val="clear" w:color="auto" w:fill="auto"/>
            <w:tcMar>
              <w:left w:w="54" w:type="dxa"/>
            </w:tcMar>
          </w:tcPr>
          <w:p w:rsidR="00732A15" w:rsidRDefault="00686100">
            <w:pPr>
              <w:pStyle w:val="TableContents"/>
              <w:rPr>
                <w:b/>
                <w:bCs/>
              </w:rPr>
            </w:pPr>
            <w:r>
              <w:rPr>
                <w:b/>
                <w:bCs/>
              </w:rPr>
              <w:t>7</w:t>
            </w:r>
          </w:p>
        </w:tc>
        <w:tc>
          <w:tcPr>
            <w:tcW w:w="371" w:type="dxa"/>
            <w:tcBorders>
              <w:top w:val="single" w:sz="2" w:space="0" w:color="000000"/>
              <w:left w:val="single" w:sz="2" w:space="0" w:color="000000"/>
              <w:bottom w:val="single" w:sz="2" w:space="0" w:color="000000"/>
            </w:tcBorders>
            <w:shd w:val="clear" w:color="auto" w:fill="auto"/>
            <w:tcMar>
              <w:left w:w="54" w:type="dxa"/>
            </w:tcMar>
          </w:tcPr>
          <w:p w:rsidR="00732A15" w:rsidRDefault="00686100">
            <w:pPr>
              <w:pStyle w:val="TableContents"/>
              <w:rPr>
                <w:b/>
                <w:bCs/>
              </w:rPr>
            </w:pPr>
            <w:r>
              <w:rPr>
                <w:b/>
                <w:bCs/>
              </w:rPr>
              <w:t>8</w:t>
            </w:r>
          </w:p>
        </w:tc>
        <w:tc>
          <w:tcPr>
            <w:tcW w:w="371" w:type="dxa"/>
            <w:tcBorders>
              <w:top w:val="single" w:sz="2" w:space="0" w:color="000000"/>
              <w:left w:val="single" w:sz="2" w:space="0" w:color="000000"/>
              <w:bottom w:val="single" w:sz="2" w:space="0" w:color="000000"/>
            </w:tcBorders>
            <w:shd w:val="clear" w:color="auto" w:fill="auto"/>
            <w:tcMar>
              <w:left w:w="54" w:type="dxa"/>
            </w:tcMar>
          </w:tcPr>
          <w:p w:rsidR="00732A15" w:rsidRDefault="00686100">
            <w:pPr>
              <w:pStyle w:val="TableContents"/>
              <w:rPr>
                <w:b/>
                <w:bCs/>
              </w:rPr>
            </w:pPr>
            <w:r>
              <w:rPr>
                <w:b/>
                <w:bCs/>
              </w:rPr>
              <w:t>9</w:t>
            </w:r>
          </w:p>
        </w:tc>
        <w:tc>
          <w:tcPr>
            <w:tcW w:w="371" w:type="dxa"/>
            <w:tcBorders>
              <w:top w:val="single" w:sz="2" w:space="0" w:color="000000"/>
              <w:left w:val="single" w:sz="2" w:space="0" w:color="000000"/>
              <w:bottom w:val="single" w:sz="2" w:space="0" w:color="000000"/>
            </w:tcBorders>
            <w:shd w:val="clear" w:color="auto" w:fill="auto"/>
            <w:tcMar>
              <w:left w:w="54" w:type="dxa"/>
            </w:tcMar>
          </w:tcPr>
          <w:p w:rsidR="00732A15" w:rsidRDefault="00686100">
            <w:pPr>
              <w:pStyle w:val="TableContents"/>
              <w:rPr>
                <w:b/>
                <w:bCs/>
              </w:rPr>
            </w:pPr>
            <w:r>
              <w:rPr>
                <w:b/>
                <w:bCs/>
              </w:rPr>
              <w:t>10</w:t>
            </w:r>
          </w:p>
        </w:tc>
        <w:tc>
          <w:tcPr>
            <w:tcW w:w="371" w:type="dxa"/>
            <w:tcBorders>
              <w:top w:val="single" w:sz="2" w:space="0" w:color="000000"/>
              <w:left w:val="single" w:sz="2" w:space="0" w:color="000000"/>
              <w:bottom w:val="single" w:sz="2" w:space="0" w:color="000000"/>
            </w:tcBorders>
            <w:shd w:val="clear" w:color="auto" w:fill="auto"/>
            <w:tcMar>
              <w:left w:w="54" w:type="dxa"/>
            </w:tcMar>
          </w:tcPr>
          <w:p w:rsidR="00732A15" w:rsidRDefault="00686100">
            <w:pPr>
              <w:pStyle w:val="TableContents"/>
              <w:rPr>
                <w:b/>
                <w:bCs/>
              </w:rPr>
            </w:pPr>
            <w:r>
              <w:rPr>
                <w:b/>
                <w:bCs/>
              </w:rPr>
              <w:t>11</w:t>
            </w:r>
          </w:p>
        </w:tc>
        <w:tc>
          <w:tcPr>
            <w:tcW w:w="371" w:type="dxa"/>
            <w:tcBorders>
              <w:top w:val="single" w:sz="2" w:space="0" w:color="000000"/>
              <w:left w:val="single" w:sz="2" w:space="0" w:color="000000"/>
              <w:bottom w:val="single" w:sz="2" w:space="0" w:color="000000"/>
            </w:tcBorders>
            <w:shd w:val="clear" w:color="auto" w:fill="auto"/>
            <w:tcMar>
              <w:left w:w="54" w:type="dxa"/>
            </w:tcMar>
          </w:tcPr>
          <w:p w:rsidR="00732A15" w:rsidRDefault="00686100">
            <w:pPr>
              <w:pStyle w:val="TableContents"/>
              <w:rPr>
                <w:b/>
                <w:bCs/>
              </w:rPr>
            </w:pPr>
            <w:r>
              <w:rPr>
                <w:b/>
                <w:bCs/>
              </w:rPr>
              <w:t>12</w:t>
            </w:r>
          </w:p>
        </w:tc>
        <w:tc>
          <w:tcPr>
            <w:tcW w:w="371" w:type="dxa"/>
            <w:tcBorders>
              <w:top w:val="single" w:sz="2" w:space="0" w:color="000000"/>
              <w:left w:val="single" w:sz="2" w:space="0" w:color="000000"/>
              <w:bottom w:val="single" w:sz="2" w:space="0" w:color="000000"/>
            </w:tcBorders>
            <w:shd w:val="clear" w:color="auto" w:fill="auto"/>
            <w:tcMar>
              <w:left w:w="54" w:type="dxa"/>
            </w:tcMar>
          </w:tcPr>
          <w:p w:rsidR="00732A15" w:rsidRDefault="00686100">
            <w:pPr>
              <w:pStyle w:val="TableContents"/>
              <w:rPr>
                <w:b/>
                <w:bCs/>
              </w:rPr>
            </w:pPr>
            <w:r>
              <w:rPr>
                <w:b/>
                <w:bCs/>
              </w:rPr>
              <w:t>13</w:t>
            </w:r>
          </w:p>
        </w:tc>
        <w:tc>
          <w:tcPr>
            <w:tcW w:w="371" w:type="dxa"/>
            <w:tcBorders>
              <w:top w:val="single" w:sz="2" w:space="0" w:color="000000"/>
              <w:left w:val="single" w:sz="2" w:space="0" w:color="000000"/>
              <w:bottom w:val="single" w:sz="2" w:space="0" w:color="000000"/>
            </w:tcBorders>
            <w:shd w:val="clear" w:color="auto" w:fill="auto"/>
            <w:tcMar>
              <w:left w:w="54" w:type="dxa"/>
            </w:tcMar>
          </w:tcPr>
          <w:p w:rsidR="00732A15" w:rsidRDefault="00686100">
            <w:pPr>
              <w:pStyle w:val="TableContents"/>
              <w:rPr>
                <w:b/>
                <w:bCs/>
              </w:rPr>
            </w:pPr>
            <w:r>
              <w:rPr>
                <w:b/>
                <w:bCs/>
              </w:rPr>
              <w:t>14</w:t>
            </w:r>
          </w:p>
        </w:tc>
        <w:tc>
          <w:tcPr>
            <w:tcW w:w="371"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732A15" w:rsidRDefault="00686100">
            <w:pPr>
              <w:pStyle w:val="TableContents"/>
              <w:rPr>
                <w:b/>
                <w:bCs/>
              </w:rPr>
            </w:pPr>
            <w:r>
              <w:rPr>
                <w:b/>
                <w:bCs/>
              </w:rPr>
              <w:t>16</w:t>
            </w:r>
          </w:p>
        </w:tc>
      </w:tr>
      <w:tr w:rsidR="00732A15">
        <w:trPr>
          <w:trHeight w:val="387"/>
        </w:trPr>
        <w:tc>
          <w:tcPr>
            <w:tcW w:w="3230" w:type="dxa"/>
            <w:tcBorders>
              <w:left w:val="single" w:sz="2" w:space="0" w:color="000000"/>
              <w:bottom w:val="single" w:sz="2" w:space="0" w:color="000000"/>
            </w:tcBorders>
            <w:shd w:val="clear" w:color="auto" w:fill="auto"/>
            <w:tcMar>
              <w:left w:w="54" w:type="dxa"/>
            </w:tcMar>
          </w:tcPr>
          <w:p w:rsidR="00732A15" w:rsidRDefault="00686100">
            <w:pPr>
              <w:pStyle w:val="TableContents"/>
              <w:rPr>
                <w:b/>
                <w:bCs/>
              </w:rPr>
            </w:pPr>
            <w:r>
              <w:rPr>
                <w:b/>
                <w:bCs/>
              </w:rPr>
              <w:t xml:space="preserve">Harlingen ( </w:t>
            </w:r>
            <w:bookmarkStart w:id="0" w:name="rstudio_console_output2"/>
            <w:bookmarkEnd w:id="0"/>
            <w:proofErr w:type="spellStart"/>
            <w:r>
              <w:rPr>
                <w:rFonts w:ascii="Ubuntu Mono" w:hAnsi="Ubuntu Mono"/>
                <w:sz w:val="17"/>
              </w:rPr>
              <w:t>lon</w:t>
            </w:r>
            <w:proofErr w:type="spellEnd"/>
            <w:r>
              <w:rPr>
                <w:rFonts w:ascii="Ubuntu Mono" w:hAnsi="Ubuntu Mono"/>
                <w:sz w:val="17"/>
              </w:rPr>
              <w:t xml:space="preserve"> 5.4; </w:t>
            </w:r>
            <w:proofErr w:type="spellStart"/>
            <w:r>
              <w:rPr>
                <w:rFonts w:ascii="Ubuntu Mono" w:hAnsi="Ubuntu Mono"/>
                <w:sz w:val="17"/>
              </w:rPr>
              <w:t>lat</w:t>
            </w:r>
            <w:proofErr w:type="spellEnd"/>
            <w:r>
              <w:rPr>
                <w:rFonts w:ascii="Ubuntu Mono" w:hAnsi="Ubuntu Mono"/>
                <w:sz w:val="17"/>
              </w:rPr>
              <w:t xml:space="preserve"> 53.05</w:t>
            </w:r>
            <w:r>
              <w:rPr>
                <w:b/>
                <w:bCs/>
              </w:rPr>
              <w:t>)</w:t>
            </w:r>
          </w:p>
        </w:tc>
        <w:tc>
          <w:tcPr>
            <w:tcW w:w="371" w:type="dxa"/>
            <w:tcBorders>
              <w:left w:val="single" w:sz="2" w:space="0" w:color="000000"/>
              <w:bottom w:val="single" w:sz="2" w:space="0" w:color="000000"/>
            </w:tcBorders>
            <w:shd w:val="clear" w:color="auto" w:fill="auto"/>
            <w:tcMar>
              <w:left w:w="54" w:type="dxa"/>
            </w:tcMar>
          </w:tcPr>
          <w:p w:rsidR="00732A15" w:rsidRDefault="00686100">
            <w:pPr>
              <w:pStyle w:val="TableContents"/>
            </w:pPr>
            <w:r>
              <w:t>15</w:t>
            </w:r>
          </w:p>
        </w:tc>
        <w:tc>
          <w:tcPr>
            <w:tcW w:w="371" w:type="dxa"/>
            <w:tcBorders>
              <w:left w:val="single" w:sz="2" w:space="0" w:color="000000"/>
              <w:bottom w:val="single" w:sz="2" w:space="0" w:color="000000"/>
            </w:tcBorders>
            <w:shd w:val="clear" w:color="auto" w:fill="auto"/>
            <w:tcMar>
              <w:left w:w="54" w:type="dxa"/>
            </w:tcMar>
          </w:tcPr>
          <w:p w:rsidR="00732A15" w:rsidRDefault="00686100">
            <w:pPr>
              <w:pStyle w:val="TableContents"/>
            </w:pPr>
            <w:r>
              <w:t>14</w:t>
            </w:r>
          </w:p>
        </w:tc>
        <w:tc>
          <w:tcPr>
            <w:tcW w:w="371" w:type="dxa"/>
            <w:tcBorders>
              <w:left w:val="single" w:sz="2" w:space="0" w:color="000000"/>
              <w:bottom w:val="single" w:sz="2" w:space="0" w:color="000000"/>
            </w:tcBorders>
            <w:shd w:val="clear" w:color="auto" w:fill="auto"/>
            <w:tcMar>
              <w:left w:w="54" w:type="dxa"/>
            </w:tcMar>
          </w:tcPr>
          <w:p w:rsidR="00732A15" w:rsidRDefault="00686100">
            <w:pPr>
              <w:pStyle w:val="TableContents"/>
            </w:pPr>
            <w:r>
              <w:t>14</w:t>
            </w:r>
          </w:p>
        </w:tc>
        <w:tc>
          <w:tcPr>
            <w:tcW w:w="371" w:type="dxa"/>
            <w:tcBorders>
              <w:left w:val="single" w:sz="2" w:space="0" w:color="000000"/>
              <w:bottom w:val="single" w:sz="2" w:space="0" w:color="000000"/>
            </w:tcBorders>
            <w:shd w:val="clear" w:color="auto" w:fill="auto"/>
            <w:tcMar>
              <w:left w:w="54" w:type="dxa"/>
            </w:tcMar>
          </w:tcPr>
          <w:p w:rsidR="00732A15" w:rsidRDefault="00686100">
            <w:pPr>
              <w:pStyle w:val="TableContents"/>
            </w:pPr>
            <w:r>
              <w:t>16</w:t>
            </w:r>
          </w:p>
        </w:tc>
        <w:tc>
          <w:tcPr>
            <w:tcW w:w="371" w:type="dxa"/>
            <w:tcBorders>
              <w:left w:val="single" w:sz="2" w:space="0" w:color="000000"/>
              <w:bottom w:val="single" w:sz="2" w:space="0" w:color="000000"/>
            </w:tcBorders>
            <w:shd w:val="clear" w:color="auto" w:fill="auto"/>
            <w:tcMar>
              <w:left w:w="54" w:type="dxa"/>
            </w:tcMar>
          </w:tcPr>
          <w:p w:rsidR="00732A15" w:rsidRDefault="00686100">
            <w:pPr>
              <w:pStyle w:val="TableContents"/>
            </w:pPr>
            <w:r>
              <w:t>14</w:t>
            </w:r>
          </w:p>
        </w:tc>
        <w:tc>
          <w:tcPr>
            <w:tcW w:w="371" w:type="dxa"/>
            <w:tcBorders>
              <w:left w:val="single" w:sz="2" w:space="0" w:color="000000"/>
              <w:bottom w:val="single" w:sz="2" w:space="0" w:color="000000"/>
            </w:tcBorders>
            <w:shd w:val="clear" w:color="auto" w:fill="auto"/>
            <w:tcMar>
              <w:left w:w="54" w:type="dxa"/>
            </w:tcMar>
          </w:tcPr>
          <w:p w:rsidR="00732A15" w:rsidRDefault="00686100">
            <w:pPr>
              <w:pStyle w:val="TableContents"/>
            </w:pPr>
            <w:r>
              <w:t>13</w:t>
            </w:r>
          </w:p>
        </w:tc>
        <w:tc>
          <w:tcPr>
            <w:tcW w:w="371" w:type="dxa"/>
            <w:tcBorders>
              <w:left w:val="single" w:sz="2" w:space="0" w:color="000000"/>
              <w:bottom w:val="single" w:sz="2" w:space="0" w:color="000000"/>
            </w:tcBorders>
            <w:shd w:val="clear" w:color="auto" w:fill="auto"/>
            <w:tcMar>
              <w:left w:w="54" w:type="dxa"/>
            </w:tcMar>
          </w:tcPr>
          <w:p w:rsidR="00732A15" w:rsidRDefault="00686100">
            <w:pPr>
              <w:pStyle w:val="TableContents"/>
            </w:pPr>
            <w:r>
              <w:t>15</w:t>
            </w:r>
          </w:p>
        </w:tc>
        <w:tc>
          <w:tcPr>
            <w:tcW w:w="371" w:type="dxa"/>
            <w:tcBorders>
              <w:left w:val="single" w:sz="2" w:space="0" w:color="000000"/>
              <w:bottom w:val="single" w:sz="2" w:space="0" w:color="000000"/>
            </w:tcBorders>
            <w:shd w:val="clear" w:color="auto" w:fill="auto"/>
            <w:tcMar>
              <w:left w:w="54" w:type="dxa"/>
            </w:tcMar>
          </w:tcPr>
          <w:p w:rsidR="00732A15" w:rsidRDefault="00686100">
            <w:pPr>
              <w:pStyle w:val="TableContents"/>
            </w:pPr>
            <w:r>
              <w:t>16</w:t>
            </w:r>
          </w:p>
        </w:tc>
        <w:tc>
          <w:tcPr>
            <w:tcW w:w="371" w:type="dxa"/>
            <w:tcBorders>
              <w:left w:val="single" w:sz="2" w:space="0" w:color="000000"/>
              <w:bottom w:val="single" w:sz="2" w:space="0" w:color="000000"/>
            </w:tcBorders>
            <w:shd w:val="clear" w:color="auto" w:fill="auto"/>
            <w:tcMar>
              <w:left w:w="54" w:type="dxa"/>
            </w:tcMar>
          </w:tcPr>
          <w:p w:rsidR="00732A15" w:rsidRDefault="00686100">
            <w:pPr>
              <w:pStyle w:val="TableContents"/>
            </w:pPr>
            <w:r>
              <w:t>17</w:t>
            </w:r>
          </w:p>
        </w:tc>
        <w:tc>
          <w:tcPr>
            <w:tcW w:w="371" w:type="dxa"/>
            <w:tcBorders>
              <w:left w:val="single" w:sz="2" w:space="0" w:color="000000"/>
              <w:bottom w:val="single" w:sz="2" w:space="0" w:color="000000"/>
            </w:tcBorders>
            <w:shd w:val="clear" w:color="auto" w:fill="auto"/>
            <w:tcMar>
              <w:left w:w="54" w:type="dxa"/>
            </w:tcMar>
          </w:tcPr>
          <w:p w:rsidR="00732A15" w:rsidRDefault="00686100">
            <w:pPr>
              <w:pStyle w:val="TableContents"/>
            </w:pPr>
            <w:r>
              <w:t>14</w:t>
            </w:r>
          </w:p>
        </w:tc>
        <w:tc>
          <w:tcPr>
            <w:tcW w:w="371" w:type="dxa"/>
            <w:tcBorders>
              <w:left w:val="single" w:sz="2" w:space="0" w:color="000000"/>
              <w:bottom w:val="single" w:sz="2" w:space="0" w:color="000000"/>
            </w:tcBorders>
            <w:shd w:val="clear" w:color="auto" w:fill="auto"/>
            <w:tcMar>
              <w:left w:w="54" w:type="dxa"/>
            </w:tcMar>
          </w:tcPr>
          <w:p w:rsidR="00732A15" w:rsidRDefault="00686100">
            <w:pPr>
              <w:pStyle w:val="TableContents"/>
            </w:pPr>
            <w:r>
              <w:t>15</w:t>
            </w:r>
          </w:p>
        </w:tc>
        <w:tc>
          <w:tcPr>
            <w:tcW w:w="371" w:type="dxa"/>
            <w:tcBorders>
              <w:left w:val="single" w:sz="2" w:space="0" w:color="000000"/>
              <w:bottom w:val="single" w:sz="2" w:space="0" w:color="000000"/>
            </w:tcBorders>
            <w:shd w:val="clear" w:color="auto" w:fill="auto"/>
            <w:tcMar>
              <w:left w:w="54" w:type="dxa"/>
            </w:tcMar>
          </w:tcPr>
          <w:p w:rsidR="00732A15" w:rsidRDefault="00686100">
            <w:pPr>
              <w:pStyle w:val="TableContents"/>
            </w:pPr>
            <w:r>
              <w:t>17</w:t>
            </w:r>
          </w:p>
        </w:tc>
        <w:tc>
          <w:tcPr>
            <w:tcW w:w="371" w:type="dxa"/>
            <w:tcBorders>
              <w:left w:val="single" w:sz="2" w:space="0" w:color="000000"/>
              <w:bottom w:val="single" w:sz="2" w:space="0" w:color="000000"/>
            </w:tcBorders>
            <w:shd w:val="clear" w:color="auto" w:fill="auto"/>
            <w:tcMar>
              <w:left w:w="54" w:type="dxa"/>
            </w:tcMar>
          </w:tcPr>
          <w:p w:rsidR="00732A15" w:rsidRDefault="00686100">
            <w:pPr>
              <w:pStyle w:val="TableContents"/>
            </w:pPr>
            <w:r>
              <w:t>15</w:t>
            </w:r>
          </w:p>
        </w:tc>
        <w:tc>
          <w:tcPr>
            <w:tcW w:w="371" w:type="dxa"/>
            <w:tcBorders>
              <w:left w:val="single" w:sz="2" w:space="0" w:color="000000"/>
              <w:bottom w:val="single" w:sz="2" w:space="0" w:color="000000"/>
            </w:tcBorders>
            <w:shd w:val="clear" w:color="auto" w:fill="auto"/>
            <w:tcMar>
              <w:left w:w="54" w:type="dxa"/>
            </w:tcMar>
          </w:tcPr>
          <w:p w:rsidR="00732A15" w:rsidRDefault="00686100">
            <w:pPr>
              <w:pStyle w:val="TableContents"/>
            </w:pPr>
            <w:r>
              <w:t>15</w:t>
            </w:r>
          </w:p>
        </w:tc>
        <w:tc>
          <w:tcPr>
            <w:tcW w:w="371" w:type="dxa"/>
            <w:tcBorders>
              <w:left w:val="single" w:sz="2" w:space="0" w:color="000000"/>
              <w:bottom w:val="single" w:sz="2" w:space="0" w:color="000000"/>
              <w:right w:val="single" w:sz="2" w:space="0" w:color="000000"/>
            </w:tcBorders>
            <w:shd w:val="clear" w:color="auto" w:fill="auto"/>
            <w:tcMar>
              <w:left w:w="54" w:type="dxa"/>
            </w:tcMar>
          </w:tcPr>
          <w:p w:rsidR="00732A15" w:rsidRDefault="00686100">
            <w:pPr>
              <w:pStyle w:val="TableContents"/>
            </w:pPr>
            <w:r>
              <w:t>18</w:t>
            </w:r>
          </w:p>
        </w:tc>
      </w:tr>
      <w:tr w:rsidR="00732A15">
        <w:trPr>
          <w:trHeight w:val="387"/>
        </w:trPr>
        <w:tc>
          <w:tcPr>
            <w:tcW w:w="3230" w:type="dxa"/>
            <w:tcBorders>
              <w:left w:val="single" w:sz="2" w:space="0" w:color="000000"/>
              <w:bottom w:val="single" w:sz="2" w:space="0" w:color="000000"/>
            </w:tcBorders>
            <w:shd w:val="clear" w:color="auto" w:fill="auto"/>
            <w:tcMar>
              <w:left w:w="54" w:type="dxa"/>
            </w:tcMar>
          </w:tcPr>
          <w:p w:rsidR="00732A15" w:rsidRDefault="00686100">
            <w:pPr>
              <w:pStyle w:val="TableContents"/>
            </w:pPr>
            <w:r>
              <w:rPr>
                <w:b/>
                <w:bCs/>
              </w:rPr>
              <w:t xml:space="preserve">Port A (south, </w:t>
            </w:r>
            <w:bookmarkStart w:id="1" w:name="rstudio_console_output"/>
            <w:bookmarkEnd w:id="1"/>
            <w:proofErr w:type="spellStart"/>
            <w:r>
              <w:rPr>
                <w:rFonts w:ascii="Ubuntu Mono" w:hAnsi="Ubuntu Mono"/>
                <w:sz w:val="17"/>
              </w:rPr>
              <w:t>lon</w:t>
            </w:r>
            <w:proofErr w:type="spellEnd"/>
            <w:r>
              <w:rPr>
                <w:rFonts w:ascii="Ubuntu Mono" w:hAnsi="Ubuntu Mono"/>
                <w:sz w:val="17"/>
              </w:rPr>
              <w:t xml:space="preserve"> 4.2; </w:t>
            </w:r>
            <w:proofErr w:type="spellStart"/>
            <w:r>
              <w:rPr>
                <w:rFonts w:ascii="Ubuntu Mono" w:hAnsi="Ubuntu Mono"/>
                <w:sz w:val="17"/>
              </w:rPr>
              <w:t>lat</w:t>
            </w:r>
            <w:proofErr w:type="spellEnd"/>
            <w:r>
              <w:rPr>
                <w:rFonts w:ascii="Ubuntu Mono" w:hAnsi="Ubuntu Mono"/>
                <w:sz w:val="17"/>
              </w:rPr>
              <w:t xml:space="preserve"> 52.05</w:t>
            </w:r>
            <w:r>
              <w:rPr>
                <w:b/>
                <w:bCs/>
              </w:rPr>
              <w:t>)</w:t>
            </w:r>
          </w:p>
        </w:tc>
        <w:tc>
          <w:tcPr>
            <w:tcW w:w="371" w:type="dxa"/>
            <w:tcBorders>
              <w:left w:val="single" w:sz="2" w:space="0" w:color="000000"/>
              <w:bottom w:val="single" w:sz="2" w:space="0" w:color="000000"/>
            </w:tcBorders>
            <w:shd w:val="clear" w:color="auto" w:fill="auto"/>
            <w:tcMar>
              <w:left w:w="54" w:type="dxa"/>
            </w:tcMar>
          </w:tcPr>
          <w:p w:rsidR="00732A15" w:rsidRDefault="00686100">
            <w:pPr>
              <w:pStyle w:val="TableContents"/>
            </w:pPr>
            <w:r>
              <w:t>14</w:t>
            </w:r>
          </w:p>
        </w:tc>
        <w:tc>
          <w:tcPr>
            <w:tcW w:w="371" w:type="dxa"/>
            <w:tcBorders>
              <w:left w:val="single" w:sz="2" w:space="0" w:color="000000"/>
              <w:bottom w:val="single" w:sz="2" w:space="0" w:color="000000"/>
            </w:tcBorders>
            <w:shd w:val="clear" w:color="auto" w:fill="auto"/>
            <w:tcMar>
              <w:left w:w="54" w:type="dxa"/>
            </w:tcMar>
          </w:tcPr>
          <w:p w:rsidR="00732A15" w:rsidRDefault="00686100">
            <w:pPr>
              <w:pStyle w:val="TableContents"/>
            </w:pPr>
            <w:r>
              <w:t>12</w:t>
            </w:r>
          </w:p>
        </w:tc>
        <w:tc>
          <w:tcPr>
            <w:tcW w:w="371" w:type="dxa"/>
            <w:tcBorders>
              <w:left w:val="single" w:sz="2" w:space="0" w:color="000000"/>
              <w:bottom w:val="single" w:sz="2" w:space="0" w:color="000000"/>
            </w:tcBorders>
            <w:shd w:val="clear" w:color="auto" w:fill="auto"/>
            <w:tcMar>
              <w:left w:w="54" w:type="dxa"/>
            </w:tcMar>
          </w:tcPr>
          <w:p w:rsidR="00732A15" w:rsidRDefault="00686100">
            <w:pPr>
              <w:pStyle w:val="TableContents"/>
            </w:pPr>
            <w:r>
              <w:t>13</w:t>
            </w:r>
          </w:p>
        </w:tc>
        <w:tc>
          <w:tcPr>
            <w:tcW w:w="371" w:type="dxa"/>
            <w:tcBorders>
              <w:left w:val="single" w:sz="2" w:space="0" w:color="000000"/>
              <w:bottom w:val="single" w:sz="2" w:space="0" w:color="000000"/>
            </w:tcBorders>
            <w:shd w:val="clear" w:color="auto" w:fill="auto"/>
            <w:tcMar>
              <w:left w:w="54" w:type="dxa"/>
            </w:tcMar>
          </w:tcPr>
          <w:p w:rsidR="00732A15" w:rsidRDefault="00686100">
            <w:pPr>
              <w:pStyle w:val="TableContents"/>
            </w:pPr>
            <w:r>
              <w:t>16</w:t>
            </w:r>
          </w:p>
        </w:tc>
        <w:tc>
          <w:tcPr>
            <w:tcW w:w="371" w:type="dxa"/>
            <w:tcBorders>
              <w:left w:val="single" w:sz="2" w:space="0" w:color="000000"/>
              <w:bottom w:val="single" w:sz="2" w:space="0" w:color="000000"/>
            </w:tcBorders>
            <w:shd w:val="clear" w:color="auto" w:fill="auto"/>
            <w:tcMar>
              <w:left w:w="54" w:type="dxa"/>
            </w:tcMar>
          </w:tcPr>
          <w:p w:rsidR="00732A15" w:rsidRDefault="00686100">
            <w:pPr>
              <w:pStyle w:val="TableContents"/>
            </w:pPr>
            <w:r>
              <w:t>14</w:t>
            </w:r>
          </w:p>
        </w:tc>
        <w:tc>
          <w:tcPr>
            <w:tcW w:w="371" w:type="dxa"/>
            <w:tcBorders>
              <w:left w:val="single" w:sz="2" w:space="0" w:color="000000"/>
              <w:bottom w:val="single" w:sz="2" w:space="0" w:color="000000"/>
            </w:tcBorders>
            <w:shd w:val="clear" w:color="auto" w:fill="auto"/>
            <w:tcMar>
              <w:left w:w="54" w:type="dxa"/>
            </w:tcMar>
          </w:tcPr>
          <w:p w:rsidR="00732A15" w:rsidRDefault="00686100">
            <w:pPr>
              <w:pStyle w:val="TableContents"/>
            </w:pPr>
            <w:r>
              <w:t>15</w:t>
            </w:r>
          </w:p>
        </w:tc>
        <w:tc>
          <w:tcPr>
            <w:tcW w:w="371" w:type="dxa"/>
            <w:tcBorders>
              <w:left w:val="single" w:sz="2" w:space="0" w:color="000000"/>
              <w:bottom w:val="single" w:sz="2" w:space="0" w:color="000000"/>
            </w:tcBorders>
            <w:shd w:val="clear" w:color="auto" w:fill="auto"/>
            <w:tcMar>
              <w:left w:w="54" w:type="dxa"/>
            </w:tcMar>
          </w:tcPr>
          <w:p w:rsidR="00732A15" w:rsidRDefault="00686100">
            <w:pPr>
              <w:pStyle w:val="TableContents"/>
            </w:pPr>
            <w:r>
              <w:t>17</w:t>
            </w:r>
          </w:p>
        </w:tc>
        <w:tc>
          <w:tcPr>
            <w:tcW w:w="371" w:type="dxa"/>
            <w:tcBorders>
              <w:left w:val="single" w:sz="2" w:space="0" w:color="000000"/>
              <w:bottom w:val="single" w:sz="2" w:space="0" w:color="000000"/>
            </w:tcBorders>
            <w:shd w:val="clear" w:color="auto" w:fill="auto"/>
            <w:tcMar>
              <w:left w:w="54" w:type="dxa"/>
            </w:tcMar>
          </w:tcPr>
          <w:p w:rsidR="00732A15" w:rsidRDefault="00686100">
            <w:pPr>
              <w:pStyle w:val="TableContents"/>
            </w:pPr>
            <w:r>
              <w:t>18</w:t>
            </w:r>
          </w:p>
        </w:tc>
        <w:tc>
          <w:tcPr>
            <w:tcW w:w="371" w:type="dxa"/>
            <w:tcBorders>
              <w:left w:val="single" w:sz="2" w:space="0" w:color="000000"/>
              <w:bottom w:val="single" w:sz="2" w:space="0" w:color="000000"/>
            </w:tcBorders>
            <w:shd w:val="clear" w:color="auto" w:fill="auto"/>
            <w:tcMar>
              <w:left w:w="54" w:type="dxa"/>
            </w:tcMar>
          </w:tcPr>
          <w:p w:rsidR="00732A15" w:rsidRDefault="00686100">
            <w:pPr>
              <w:pStyle w:val="TableContents"/>
            </w:pPr>
            <w:r>
              <w:t>19</w:t>
            </w:r>
          </w:p>
        </w:tc>
        <w:tc>
          <w:tcPr>
            <w:tcW w:w="371" w:type="dxa"/>
            <w:tcBorders>
              <w:left w:val="single" w:sz="2" w:space="0" w:color="000000"/>
              <w:bottom w:val="single" w:sz="2" w:space="0" w:color="000000"/>
            </w:tcBorders>
            <w:shd w:val="clear" w:color="auto" w:fill="auto"/>
            <w:tcMar>
              <w:left w:w="54" w:type="dxa"/>
            </w:tcMar>
          </w:tcPr>
          <w:p w:rsidR="00732A15" w:rsidRDefault="00686100">
            <w:pPr>
              <w:pStyle w:val="TableContents"/>
            </w:pPr>
            <w:r>
              <w:t>16</w:t>
            </w:r>
          </w:p>
        </w:tc>
        <w:tc>
          <w:tcPr>
            <w:tcW w:w="371" w:type="dxa"/>
            <w:tcBorders>
              <w:left w:val="single" w:sz="2" w:space="0" w:color="000000"/>
              <w:bottom w:val="single" w:sz="2" w:space="0" w:color="000000"/>
            </w:tcBorders>
            <w:shd w:val="clear" w:color="auto" w:fill="auto"/>
            <w:tcMar>
              <w:left w:w="54" w:type="dxa"/>
            </w:tcMar>
          </w:tcPr>
          <w:p w:rsidR="00732A15" w:rsidRDefault="00686100">
            <w:pPr>
              <w:pStyle w:val="TableContents"/>
            </w:pPr>
            <w:r>
              <w:t>17</w:t>
            </w:r>
          </w:p>
        </w:tc>
        <w:tc>
          <w:tcPr>
            <w:tcW w:w="371" w:type="dxa"/>
            <w:tcBorders>
              <w:left w:val="single" w:sz="2" w:space="0" w:color="000000"/>
              <w:bottom w:val="single" w:sz="2" w:space="0" w:color="000000"/>
            </w:tcBorders>
            <w:shd w:val="clear" w:color="auto" w:fill="auto"/>
            <w:tcMar>
              <w:left w:w="54" w:type="dxa"/>
            </w:tcMar>
          </w:tcPr>
          <w:p w:rsidR="00732A15" w:rsidRDefault="00686100">
            <w:pPr>
              <w:pStyle w:val="TableContents"/>
            </w:pPr>
            <w:r>
              <w:t>19</w:t>
            </w:r>
          </w:p>
        </w:tc>
        <w:tc>
          <w:tcPr>
            <w:tcW w:w="371" w:type="dxa"/>
            <w:tcBorders>
              <w:left w:val="single" w:sz="2" w:space="0" w:color="000000"/>
              <w:bottom w:val="single" w:sz="2" w:space="0" w:color="000000"/>
            </w:tcBorders>
            <w:shd w:val="clear" w:color="auto" w:fill="auto"/>
            <w:tcMar>
              <w:left w:w="54" w:type="dxa"/>
            </w:tcMar>
          </w:tcPr>
          <w:p w:rsidR="00732A15" w:rsidRDefault="00686100">
            <w:pPr>
              <w:pStyle w:val="TableContents"/>
            </w:pPr>
            <w:r>
              <w:t>16</w:t>
            </w:r>
          </w:p>
        </w:tc>
        <w:tc>
          <w:tcPr>
            <w:tcW w:w="371" w:type="dxa"/>
            <w:tcBorders>
              <w:left w:val="single" w:sz="2" w:space="0" w:color="000000"/>
              <w:bottom w:val="single" w:sz="2" w:space="0" w:color="000000"/>
            </w:tcBorders>
            <w:shd w:val="clear" w:color="auto" w:fill="auto"/>
            <w:tcMar>
              <w:left w:w="54" w:type="dxa"/>
            </w:tcMar>
          </w:tcPr>
          <w:p w:rsidR="00732A15" w:rsidRDefault="00686100">
            <w:pPr>
              <w:pStyle w:val="TableContents"/>
            </w:pPr>
            <w:r>
              <w:t>17</w:t>
            </w:r>
          </w:p>
        </w:tc>
        <w:tc>
          <w:tcPr>
            <w:tcW w:w="371" w:type="dxa"/>
            <w:tcBorders>
              <w:left w:val="single" w:sz="2" w:space="0" w:color="000000"/>
              <w:bottom w:val="single" w:sz="2" w:space="0" w:color="000000"/>
              <w:right w:val="single" w:sz="2" w:space="0" w:color="000000"/>
            </w:tcBorders>
            <w:shd w:val="clear" w:color="auto" w:fill="auto"/>
            <w:tcMar>
              <w:left w:w="54" w:type="dxa"/>
            </w:tcMar>
          </w:tcPr>
          <w:p w:rsidR="00732A15" w:rsidRDefault="00686100">
            <w:pPr>
              <w:pStyle w:val="TableContents"/>
            </w:pPr>
            <w:r>
              <w:t>18</w:t>
            </w:r>
          </w:p>
        </w:tc>
      </w:tr>
      <w:tr w:rsidR="00732A15">
        <w:trPr>
          <w:trHeight w:val="387"/>
        </w:trPr>
        <w:tc>
          <w:tcPr>
            <w:tcW w:w="3230" w:type="dxa"/>
            <w:tcBorders>
              <w:left w:val="single" w:sz="2" w:space="0" w:color="000000"/>
              <w:bottom w:val="single" w:sz="2" w:space="0" w:color="000000"/>
            </w:tcBorders>
            <w:shd w:val="clear" w:color="auto" w:fill="auto"/>
            <w:tcMar>
              <w:left w:w="54" w:type="dxa"/>
            </w:tcMar>
          </w:tcPr>
          <w:p w:rsidR="00732A15" w:rsidRDefault="00686100">
            <w:pPr>
              <w:pStyle w:val="TableContents"/>
              <w:rPr>
                <w:b/>
                <w:bCs/>
              </w:rPr>
            </w:pPr>
            <w:r>
              <w:rPr>
                <w:b/>
                <w:bCs/>
              </w:rPr>
              <w:t>Port B (north,</w:t>
            </w:r>
            <w:r>
              <w:t xml:space="preserve"> </w:t>
            </w:r>
            <w:bookmarkStart w:id="2" w:name="rstudio_console_output1"/>
            <w:bookmarkEnd w:id="2"/>
            <w:proofErr w:type="spellStart"/>
            <w:r>
              <w:rPr>
                <w:rFonts w:ascii="Ubuntu Mono" w:hAnsi="Ubuntu Mono"/>
                <w:sz w:val="17"/>
              </w:rPr>
              <w:t>lon</w:t>
            </w:r>
            <w:proofErr w:type="spellEnd"/>
            <w:r>
              <w:rPr>
                <w:rFonts w:ascii="Ubuntu Mono" w:hAnsi="Ubuntu Mono"/>
                <w:sz w:val="17"/>
              </w:rPr>
              <w:t xml:space="preserve"> 6.5; </w:t>
            </w:r>
            <w:proofErr w:type="spellStart"/>
            <w:r>
              <w:rPr>
                <w:rFonts w:ascii="Ubuntu Mono" w:hAnsi="Ubuntu Mono"/>
                <w:sz w:val="17"/>
              </w:rPr>
              <w:t>lat</w:t>
            </w:r>
            <w:proofErr w:type="spellEnd"/>
            <w:r>
              <w:rPr>
                <w:rFonts w:ascii="Ubuntu Mono" w:hAnsi="Ubuntu Mono"/>
                <w:sz w:val="17"/>
              </w:rPr>
              <w:t xml:space="preserve"> 53.4</w:t>
            </w:r>
            <w:r>
              <w:rPr>
                <w:b/>
                <w:bCs/>
              </w:rPr>
              <w:t>)</w:t>
            </w:r>
          </w:p>
        </w:tc>
        <w:tc>
          <w:tcPr>
            <w:tcW w:w="371" w:type="dxa"/>
            <w:tcBorders>
              <w:left w:val="single" w:sz="2" w:space="0" w:color="000000"/>
              <w:bottom w:val="single" w:sz="2" w:space="0" w:color="000000"/>
            </w:tcBorders>
            <w:shd w:val="clear" w:color="auto" w:fill="auto"/>
            <w:tcMar>
              <w:left w:w="54" w:type="dxa"/>
            </w:tcMar>
          </w:tcPr>
          <w:p w:rsidR="00732A15" w:rsidRDefault="00686100">
            <w:pPr>
              <w:pStyle w:val="TableContents"/>
            </w:pPr>
            <w:r>
              <w:t>17</w:t>
            </w:r>
          </w:p>
        </w:tc>
        <w:tc>
          <w:tcPr>
            <w:tcW w:w="371" w:type="dxa"/>
            <w:tcBorders>
              <w:left w:val="single" w:sz="2" w:space="0" w:color="000000"/>
              <w:bottom w:val="single" w:sz="2" w:space="0" w:color="000000"/>
            </w:tcBorders>
            <w:shd w:val="clear" w:color="auto" w:fill="auto"/>
            <w:tcMar>
              <w:left w:w="54" w:type="dxa"/>
            </w:tcMar>
          </w:tcPr>
          <w:p w:rsidR="00732A15" w:rsidRDefault="00686100">
            <w:pPr>
              <w:pStyle w:val="TableContents"/>
            </w:pPr>
            <w:r>
              <w:t>15</w:t>
            </w:r>
          </w:p>
        </w:tc>
        <w:tc>
          <w:tcPr>
            <w:tcW w:w="371" w:type="dxa"/>
            <w:tcBorders>
              <w:left w:val="single" w:sz="2" w:space="0" w:color="000000"/>
              <w:bottom w:val="single" w:sz="2" w:space="0" w:color="000000"/>
            </w:tcBorders>
            <w:shd w:val="clear" w:color="auto" w:fill="auto"/>
            <w:tcMar>
              <w:left w:w="54" w:type="dxa"/>
            </w:tcMar>
          </w:tcPr>
          <w:p w:rsidR="00732A15" w:rsidRDefault="00686100">
            <w:pPr>
              <w:pStyle w:val="TableContents"/>
            </w:pPr>
            <w:r>
              <w:t>15</w:t>
            </w:r>
          </w:p>
        </w:tc>
        <w:tc>
          <w:tcPr>
            <w:tcW w:w="371" w:type="dxa"/>
            <w:tcBorders>
              <w:left w:val="single" w:sz="2" w:space="0" w:color="000000"/>
              <w:bottom w:val="single" w:sz="2" w:space="0" w:color="000000"/>
            </w:tcBorders>
            <w:shd w:val="clear" w:color="auto" w:fill="auto"/>
            <w:tcMar>
              <w:left w:w="54" w:type="dxa"/>
            </w:tcMar>
          </w:tcPr>
          <w:p w:rsidR="00732A15" w:rsidRDefault="00686100">
            <w:pPr>
              <w:pStyle w:val="TableContents"/>
            </w:pPr>
            <w:r>
              <w:t>17</w:t>
            </w:r>
          </w:p>
        </w:tc>
        <w:tc>
          <w:tcPr>
            <w:tcW w:w="371" w:type="dxa"/>
            <w:tcBorders>
              <w:left w:val="single" w:sz="2" w:space="0" w:color="000000"/>
              <w:bottom w:val="single" w:sz="2" w:space="0" w:color="000000"/>
            </w:tcBorders>
            <w:shd w:val="clear" w:color="auto" w:fill="auto"/>
            <w:tcMar>
              <w:left w:w="54" w:type="dxa"/>
            </w:tcMar>
          </w:tcPr>
          <w:p w:rsidR="00732A15" w:rsidRDefault="00686100">
            <w:pPr>
              <w:pStyle w:val="TableContents"/>
            </w:pPr>
            <w:r>
              <w:t>14</w:t>
            </w:r>
          </w:p>
        </w:tc>
        <w:tc>
          <w:tcPr>
            <w:tcW w:w="371" w:type="dxa"/>
            <w:tcBorders>
              <w:left w:val="single" w:sz="2" w:space="0" w:color="000000"/>
              <w:bottom w:val="single" w:sz="2" w:space="0" w:color="000000"/>
            </w:tcBorders>
            <w:shd w:val="clear" w:color="auto" w:fill="auto"/>
            <w:tcMar>
              <w:left w:w="54" w:type="dxa"/>
            </w:tcMar>
          </w:tcPr>
          <w:p w:rsidR="00732A15" w:rsidRDefault="00686100">
            <w:pPr>
              <w:pStyle w:val="TableContents"/>
            </w:pPr>
            <w:r>
              <w:t>12</w:t>
            </w:r>
          </w:p>
        </w:tc>
        <w:tc>
          <w:tcPr>
            <w:tcW w:w="371" w:type="dxa"/>
            <w:tcBorders>
              <w:left w:val="single" w:sz="2" w:space="0" w:color="000000"/>
              <w:bottom w:val="single" w:sz="2" w:space="0" w:color="000000"/>
            </w:tcBorders>
            <w:shd w:val="clear" w:color="auto" w:fill="auto"/>
            <w:tcMar>
              <w:left w:w="54" w:type="dxa"/>
            </w:tcMar>
          </w:tcPr>
          <w:p w:rsidR="00732A15" w:rsidRDefault="00686100">
            <w:pPr>
              <w:pStyle w:val="TableContents"/>
            </w:pPr>
            <w:r>
              <w:t>14</w:t>
            </w:r>
          </w:p>
        </w:tc>
        <w:tc>
          <w:tcPr>
            <w:tcW w:w="371" w:type="dxa"/>
            <w:tcBorders>
              <w:left w:val="single" w:sz="2" w:space="0" w:color="000000"/>
              <w:bottom w:val="single" w:sz="2" w:space="0" w:color="000000"/>
            </w:tcBorders>
            <w:shd w:val="clear" w:color="auto" w:fill="auto"/>
            <w:tcMar>
              <w:left w:w="54" w:type="dxa"/>
            </w:tcMar>
          </w:tcPr>
          <w:p w:rsidR="00732A15" w:rsidRDefault="00686100">
            <w:pPr>
              <w:pStyle w:val="TableContents"/>
            </w:pPr>
            <w:r>
              <w:t>15</w:t>
            </w:r>
          </w:p>
        </w:tc>
        <w:tc>
          <w:tcPr>
            <w:tcW w:w="371" w:type="dxa"/>
            <w:tcBorders>
              <w:left w:val="single" w:sz="2" w:space="0" w:color="000000"/>
              <w:bottom w:val="single" w:sz="2" w:space="0" w:color="000000"/>
            </w:tcBorders>
            <w:shd w:val="clear" w:color="auto" w:fill="auto"/>
            <w:tcMar>
              <w:left w:w="54" w:type="dxa"/>
            </w:tcMar>
          </w:tcPr>
          <w:p w:rsidR="00732A15" w:rsidRDefault="00686100">
            <w:pPr>
              <w:pStyle w:val="TableContents"/>
            </w:pPr>
            <w:r>
              <w:t>17</w:t>
            </w:r>
          </w:p>
        </w:tc>
        <w:tc>
          <w:tcPr>
            <w:tcW w:w="371" w:type="dxa"/>
            <w:tcBorders>
              <w:left w:val="single" w:sz="2" w:space="0" w:color="000000"/>
              <w:bottom w:val="single" w:sz="2" w:space="0" w:color="000000"/>
            </w:tcBorders>
            <w:shd w:val="clear" w:color="auto" w:fill="auto"/>
            <w:tcMar>
              <w:left w:w="54" w:type="dxa"/>
            </w:tcMar>
          </w:tcPr>
          <w:p w:rsidR="00732A15" w:rsidRDefault="00686100">
            <w:pPr>
              <w:pStyle w:val="TableContents"/>
            </w:pPr>
            <w:r>
              <w:t>13</w:t>
            </w:r>
          </w:p>
        </w:tc>
        <w:tc>
          <w:tcPr>
            <w:tcW w:w="371" w:type="dxa"/>
            <w:tcBorders>
              <w:left w:val="single" w:sz="2" w:space="0" w:color="000000"/>
              <w:bottom w:val="single" w:sz="2" w:space="0" w:color="000000"/>
            </w:tcBorders>
            <w:shd w:val="clear" w:color="auto" w:fill="auto"/>
            <w:tcMar>
              <w:left w:w="54" w:type="dxa"/>
            </w:tcMar>
          </w:tcPr>
          <w:p w:rsidR="00732A15" w:rsidRDefault="00686100">
            <w:pPr>
              <w:pStyle w:val="TableContents"/>
            </w:pPr>
            <w:r>
              <w:t>15</w:t>
            </w:r>
          </w:p>
        </w:tc>
        <w:tc>
          <w:tcPr>
            <w:tcW w:w="371" w:type="dxa"/>
            <w:tcBorders>
              <w:left w:val="single" w:sz="2" w:space="0" w:color="000000"/>
              <w:bottom w:val="single" w:sz="2" w:space="0" w:color="000000"/>
            </w:tcBorders>
            <w:shd w:val="clear" w:color="auto" w:fill="auto"/>
            <w:tcMar>
              <w:left w:w="54" w:type="dxa"/>
            </w:tcMar>
          </w:tcPr>
          <w:p w:rsidR="00732A15" w:rsidRDefault="00686100">
            <w:pPr>
              <w:pStyle w:val="TableContents"/>
            </w:pPr>
            <w:r>
              <w:t>17</w:t>
            </w:r>
          </w:p>
        </w:tc>
        <w:tc>
          <w:tcPr>
            <w:tcW w:w="371" w:type="dxa"/>
            <w:tcBorders>
              <w:left w:val="single" w:sz="2" w:space="0" w:color="000000"/>
              <w:bottom w:val="single" w:sz="2" w:space="0" w:color="000000"/>
            </w:tcBorders>
            <w:shd w:val="clear" w:color="auto" w:fill="auto"/>
            <w:tcMar>
              <w:left w:w="54" w:type="dxa"/>
            </w:tcMar>
          </w:tcPr>
          <w:p w:rsidR="00732A15" w:rsidRDefault="00686100">
            <w:pPr>
              <w:pStyle w:val="TableContents"/>
            </w:pPr>
            <w:r>
              <w:t>16</w:t>
            </w:r>
          </w:p>
        </w:tc>
        <w:tc>
          <w:tcPr>
            <w:tcW w:w="371" w:type="dxa"/>
            <w:tcBorders>
              <w:left w:val="single" w:sz="2" w:space="0" w:color="000000"/>
              <w:bottom w:val="single" w:sz="2" w:space="0" w:color="000000"/>
            </w:tcBorders>
            <w:shd w:val="clear" w:color="auto" w:fill="auto"/>
            <w:tcMar>
              <w:left w:w="54" w:type="dxa"/>
            </w:tcMar>
          </w:tcPr>
          <w:p w:rsidR="00732A15" w:rsidRDefault="00686100">
            <w:pPr>
              <w:pStyle w:val="TableContents"/>
            </w:pPr>
            <w:r>
              <w:t>16</w:t>
            </w:r>
          </w:p>
        </w:tc>
        <w:tc>
          <w:tcPr>
            <w:tcW w:w="371" w:type="dxa"/>
            <w:tcBorders>
              <w:left w:val="single" w:sz="2" w:space="0" w:color="000000"/>
              <w:bottom w:val="single" w:sz="2" w:space="0" w:color="000000"/>
              <w:right w:val="single" w:sz="2" w:space="0" w:color="000000"/>
            </w:tcBorders>
            <w:shd w:val="clear" w:color="auto" w:fill="auto"/>
            <w:tcMar>
              <w:left w:w="54" w:type="dxa"/>
            </w:tcMar>
          </w:tcPr>
          <w:p w:rsidR="00732A15" w:rsidRDefault="00686100">
            <w:pPr>
              <w:pStyle w:val="TableContents"/>
            </w:pPr>
            <w:r>
              <w:t>18</w:t>
            </w:r>
          </w:p>
        </w:tc>
      </w:tr>
    </w:tbl>
    <w:p w:rsidR="00732A15" w:rsidRDefault="00732A15">
      <w:pPr>
        <w:rPr>
          <w:ins w:id="3" w:author="Rijnsdorp, Adriaan" w:date="2018-10-19T08:44:00Z"/>
        </w:rPr>
      </w:pPr>
    </w:p>
    <w:p w:rsidR="00D1337E" w:rsidRDefault="00D1337E">
      <w:pPr>
        <w:rPr>
          <w:ins w:id="4" w:author="Rijnsdorp, Adriaan" w:date="2018-10-19T08:48:00Z"/>
        </w:rPr>
      </w:pPr>
      <w:ins w:id="5" w:author="Rijnsdorp, Adriaan" w:date="2018-10-19T08:44:00Z">
        <w:r>
          <w:t xml:space="preserve">See excel spreadsheet </w:t>
        </w:r>
      </w:ins>
    </w:p>
    <w:tbl>
      <w:tblPr>
        <w:tblW w:w="3840" w:type="dxa"/>
        <w:tblLook w:val="04A0" w:firstRow="1" w:lastRow="0" w:firstColumn="1" w:lastColumn="0" w:noHBand="0" w:noVBand="1"/>
      </w:tblPr>
      <w:tblGrid>
        <w:gridCol w:w="960"/>
        <w:gridCol w:w="960"/>
        <w:gridCol w:w="969"/>
        <w:gridCol w:w="951"/>
      </w:tblGrid>
      <w:tr w:rsidR="00D1337E" w:rsidRPr="00D1337E" w:rsidTr="00D1337E">
        <w:trPr>
          <w:trHeight w:val="300"/>
          <w:ins w:id="6" w:author="Rijnsdorp, Adriaan" w:date="2018-10-19T08:48:00Z"/>
        </w:trPr>
        <w:tc>
          <w:tcPr>
            <w:tcW w:w="960" w:type="dxa"/>
            <w:tcBorders>
              <w:top w:val="nil"/>
              <w:left w:val="nil"/>
              <w:bottom w:val="nil"/>
              <w:right w:val="nil"/>
            </w:tcBorders>
            <w:shd w:val="clear" w:color="auto" w:fill="auto"/>
            <w:noWrap/>
            <w:vAlign w:val="bottom"/>
            <w:hideMark/>
          </w:tcPr>
          <w:p w:rsidR="00D1337E" w:rsidRPr="00D1337E" w:rsidRDefault="00D1337E" w:rsidP="00D1337E">
            <w:pPr>
              <w:rPr>
                <w:ins w:id="7" w:author="Rijnsdorp, Adriaan" w:date="2018-10-19T08:48:00Z"/>
                <w:rFonts w:ascii="Times New Roman" w:eastAsia="Times New Roman" w:hAnsi="Times New Roman" w:cs="Times New Roman"/>
                <w:lang w:eastAsia="en-GB" w:bidi="ar-SA"/>
              </w:rPr>
            </w:pPr>
          </w:p>
        </w:tc>
        <w:tc>
          <w:tcPr>
            <w:tcW w:w="960" w:type="dxa"/>
            <w:tcBorders>
              <w:top w:val="nil"/>
              <w:left w:val="nil"/>
              <w:bottom w:val="nil"/>
              <w:right w:val="nil"/>
            </w:tcBorders>
            <w:shd w:val="clear" w:color="auto" w:fill="auto"/>
            <w:noWrap/>
            <w:vAlign w:val="bottom"/>
            <w:hideMark/>
          </w:tcPr>
          <w:p w:rsidR="00D1337E" w:rsidRPr="00D1337E" w:rsidRDefault="00D1337E" w:rsidP="00D1337E">
            <w:pPr>
              <w:rPr>
                <w:ins w:id="8" w:author="Rijnsdorp, Adriaan" w:date="2018-10-19T08:48:00Z"/>
                <w:rFonts w:ascii="Calibri" w:eastAsia="Times New Roman" w:hAnsi="Calibri" w:cs="Times New Roman"/>
                <w:color w:val="000000"/>
                <w:sz w:val="22"/>
                <w:szCs w:val="22"/>
                <w:lang w:eastAsia="en-GB" w:bidi="ar-SA"/>
              </w:rPr>
            </w:pPr>
            <w:ins w:id="9" w:author="Rijnsdorp, Adriaan" w:date="2018-10-19T08:48:00Z">
              <w:r w:rsidRPr="00D1337E">
                <w:rPr>
                  <w:rFonts w:ascii="Calibri" w:eastAsia="Times New Roman" w:hAnsi="Calibri" w:cs="Times New Roman"/>
                  <w:color w:val="000000"/>
                  <w:sz w:val="22"/>
                  <w:szCs w:val="22"/>
                  <w:lang w:eastAsia="en-GB" w:bidi="ar-SA"/>
                </w:rPr>
                <w:t>Fishing time</w:t>
              </w:r>
              <w:r>
                <w:rPr>
                  <w:rFonts w:ascii="Calibri" w:eastAsia="Times New Roman" w:hAnsi="Calibri" w:cs="Times New Roman"/>
                  <w:color w:val="000000"/>
                  <w:sz w:val="22"/>
                  <w:szCs w:val="22"/>
                  <w:lang w:eastAsia="en-GB" w:bidi="ar-SA"/>
                </w:rPr>
                <w:t xml:space="preserve"> (hours)</w:t>
              </w:r>
            </w:ins>
          </w:p>
        </w:tc>
        <w:tc>
          <w:tcPr>
            <w:tcW w:w="1920" w:type="dxa"/>
            <w:gridSpan w:val="2"/>
            <w:tcBorders>
              <w:top w:val="nil"/>
              <w:left w:val="nil"/>
              <w:bottom w:val="nil"/>
              <w:right w:val="nil"/>
            </w:tcBorders>
            <w:shd w:val="clear" w:color="auto" w:fill="auto"/>
            <w:noWrap/>
            <w:vAlign w:val="bottom"/>
            <w:hideMark/>
          </w:tcPr>
          <w:p w:rsidR="00D1337E" w:rsidRPr="00D1337E" w:rsidRDefault="00D1337E" w:rsidP="00D1337E">
            <w:pPr>
              <w:rPr>
                <w:ins w:id="10" w:author="Rijnsdorp, Adriaan" w:date="2018-10-19T08:48:00Z"/>
                <w:rFonts w:ascii="Calibri" w:eastAsia="Times New Roman" w:hAnsi="Calibri" w:cs="Times New Roman"/>
                <w:color w:val="000000"/>
                <w:sz w:val="22"/>
                <w:szCs w:val="22"/>
                <w:lang w:eastAsia="en-GB" w:bidi="ar-SA"/>
              </w:rPr>
            </w:pPr>
            <w:ins w:id="11" w:author="Rijnsdorp, Adriaan" w:date="2018-10-19T08:48:00Z">
              <w:r w:rsidRPr="00D1337E">
                <w:rPr>
                  <w:rFonts w:ascii="Calibri" w:eastAsia="Times New Roman" w:hAnsi="Calibri" w:cs="Times New Roman"/>
                  <w:color w:val="000000"/>
                  <w:sz w:val="22"/>
                  <w:szCs w:val="22"/>
                  <w:lang w:eastAsia="en-GB" w:bidi="ar-SA"/>
                </w:rPr>
                <w:t>Travel time</w:t>
              </w:r>
              <w:r>
                <w:rPr>
                  <w:rFonts w:ascii="Calibri" w:eastAsia="Times New Roman" w:hAnsi="Calibri" w:cs="Times New Roman"/>
                  <w:color w:val="000000"/>
                  <w:sz w:val="22"/>
                  <w:szCs w:val="22"/>
                  <w:lang w:eastAsia="en-GB" w:bidi="ar-SA"/>
                </w:rPr>
                <w:t xml:space="preserve"> (hours)</w:t>
              </w:r>
            </w:ins>
          </w:p>
        </w:tc>
      </w:tr>
      <w:tr w:rsidR="00D1337E" w:rsidRPr="00D1337E" w:rsidTr="00D1337E">
        <w:trPr>
          <w:trHeight w:val="315"/>
          <w:ins w:id="12" w:author="Rijnsdorp, Adriaan" w:date="2018-10-19T08:48:00Z"/>
        </w:trPr>
        <w:tc>
          <w:tcPr>
            <w:tcW w:w="960" w:type="dxa"/>
            <w:tcBorders>
              <w:top w:val="nil"/>
              <w:left w:val="nil"/>
              <w:bottom w:val="nil"/>
              <w:right w:val="nil"/>
            </w:tcBorders>
            <w:shd w:val="clear" w:color="auto" w:fill="auto"/>
            <w:noWrap/>
            <w:vAlign w:val="bottom"/>
            <w:hideMark/>
          </w:tcPr>
          <w:p w:rsidR="00D1337E" w:rsidRPr="00D1337E" w:rsidRDefault="00D1337E" w:rsidP="00D1337E">
            <w:pPr>
              <w:rPr>
                <w:ins w:id="13" w:author="Rijnsdorp, Adriaan" w:date="2018-10-19T08:48:00Z"/>
                <w:rFonts w:ascii="Calibri" w:eastAsia="Times New Roman" w:hAnsi="Calibri" w:cs="Times New Roman"/>
                <w:color w:val="000000"/>
                <w:sz w:val="22"/>
                <w:szCs w:val="22"/>
                <w:lang w:eastAsia="en-GB" w:bidi="ar-SA"/>
              </w:rPr>
            </w:pPr>
          </w:p>
        </w:tc>
        <w:tc>
          <w:tcPr>
            <w:tcW w:w="960" w:type="dxa"/>
            <w:tcBorders>
              <w:top w:val="nil"/>
              <w:left w:val="nil"/>
              <w:bottom w:val="nil"/>
              <w:right w:val="nil"/>
            </w:tcBorders>
            <w:shd w:val="clear" w:color="auto" w:fill="auto"/>
            <w:noWrap/>
            <w:vAlign w:val="bottom"/>
            <w:hideMark/>
          </w:tcPr>
          <w:p w:rsidR="00D1337E" w:rsidRPr="00D1337E" w:rsidRDefault="00D1337E" w:rsidP="00D1337E">
            <w:pPr>
              <w:rPr>
                <w:ins w:id="14" w:author="Rijnsdorp, Adriaan" w:date="2018-10-19T08:48:00Z"/>
                <w:rFonts w:ascii="Times New Roman" w:eastAsia="Times New Roman" w:hAnsi="Times New Roman" w:cs="Times New Roman"/>
                <w:sz w:val="20"/>
                <w:szCs w:val="20"/>
                <w:lang w:eastAsia="en-GB" w:bidi="ar-SA"/>
              </w:rPr>
            </w:pPr>
          </w:p>
        </w:tc>
        <w:tc>
          <w:tcPr>
            <w:tcW w:w="969" w:type="dxa"/>
            <w:tcBorders>
              <w:top w:val="nil"/>
              <w:left w:val="nil"/>
              <w:bottom w:val="nil"/>
              <w:right w:val="nil"/>
            </w:tcBorders>
            <w:shd w:val="clear" w:color="auto" w:fill="auto"/>
            <w:noWrap/>
            <w:vAlign w:val="bottom"/>
            <w:hideMark/>
          </w:tcPr>
          <w:p w:rsidR="00D1337E" w:rsidRPr="00D1337E" w:rsidRDefault="00D1337E" w:rsidP="00D1337E">
            <w:pPr>
              <w:rPr>
                <w:ins w:id="15" w:author="Rijnsdorp, Adriaan" w:date="2018-10-19T08:48:00Z"/>
                <w:rFonts w:ascii="Calibri" w:eastAsia="Times New Roman" w:hAnsi="Calibri" w:cs="Times New Roman"/>
                <w:color w:val="000000"/>
                <w:sz w:val="22"/>
                <w:szCs w:val="22"/>
                <w:lang w:eastAsia="en-GB" w:bidi="ar-SA"/>
              </w:rPr>
            </w:pPr>
            <w:ins w:id="16" w:author="Rijnsdorp, Adriaan" w:date="2018-10-19T08:48:00Z">
              <w:r w:rsidRPr="00D1337E">
                <w:rPr>
                  <w:rFonts w:ascii="Calibri" w:eastAsia="Times New Roman" w:hAnsi="Calibri" w:cs="Times New Roman"/>
                  <w:color w:val="000000"/>
                  <w:sz w:val="22"/>
                  <w:szCs w:val="22"/>
                  <w:lang w:eastAsia="en-GB" w:bidi="ar-SA"/>
                </w:rPr>
                <w:t>south</w:t>
              </w:r>
            </w:ins>
          </w:p>
        </w:tc>
        <w:tc>
          <w:tcPr>
            <w:tcW w:w="951" w:type="dxa"/>
            <w:tcBorders>
              <w:top w:val="nil"/>
              <w:left w:val="nil"/>
              <w:bottom w:val="nil"/>
              <w:right w:val="nil"/>
            </w:tcBorders>
            <w:shd w:val="clear" w:color="auto" w:fill="auto"/>
            <w:noWrap/>
            <w:vAlign w:val="bottom"/>
            <w:hideMark/>
          </w:tcPr>
          <w:p w:rsidR="00D1337E" w:rsidRPr="00D1337E" w:rsidRDefault="00D1337E" w:rsidP="00D1337E">
            <w:pPr>
              <w:rPr>
                <w:ins w:id="17" w:author="Rijnsdorp, Adriaan" w:date="2018-10-19T08:48:00Z"/>
                <w:rFonts w:ascii="Calibri" w:eastAsia="Times New Roman" w:hAnsi="Calibri" w:cs="Times New Roman"/>
                <w:color w:val="000000"/>
                <w:sz w:val="22"/>
                <w:szCs w:val="22"/>
                <w:lang w:eastAsia="en-GB" w:bidi="ar-SA"/>
              </w:rPr>
            </w:pPr>
            <w:ins w:id="18" w:author="Rijnsdorp, Adriaan" w:date="2018-10-19T08:48:00Z">
              <w:r w:rsidRPr="00D1337E">
                <w:rPr>
                  <w:rFonts w:ascii="Calibri" w:eastAsia="Times New Roman" w:hAnsi="Calibri" w:cs="Times New Roman"/>
                  <w:color w:val="000000"/>
                  <w:sz w:val="22"/>
                  <w:szCs w:val="22"/>
                  <w:lang w:eastAsia="en-GB" w:bidi="ar-SA"/>
                </w:rPr>
                <w:t>north</w:t>
              </w:r>
            </w:ins>
          </w:p>
        </w:tc>
      </w:tr>
      <w:tr w:rsidR="00D1337E" w:rsidRPr="00D1337E" w:rsidTr="00D1337E">
        <w:trPr>
          <w:trHeight w:val="315"/>
          <w:ins w:id="19" w:author="Rijnsdorp, Adriaan" w:date="2018-10-19T08:48:00Z"/>
        </w:trPr>
        <w:tc>
          <w:tcPr>
            <w:tcW w:w="960" w:type="dxa"/>
            <w:tcBorders>
              <w:top w:val="nil"/>
              <w:left w:val="nil"/>
              <w:bottom w:val="nil"/>
              <w:right w:val="nil"/>
            </w:tcBorders>
            <w:shd w:val="clear" w:color="auto" w:fill="auto"/>
            <w:noWrap/>
            <w:vAlign w:val="bottom"/>
            <w:hideMark/>
          </w:tcPr>
          <w:p w:rsidR="00D1337E" w:rsidRPr="00D1337E" w:rsidRDefault="00D1337E" w:rsidP="00D1337E">
            <w:pPr>
              <w:jc w:val="right"/>
              <w:rPr>
                <w:ins w:id="20" w:author="Rijnsdorp, Adriaan" w:date="2018-10-19T08:48:00Z"/>
                <w:rFonts w:ascii="Calibri" w:eastAsia="Times New Roman" w:hAnsi="Calibri" w:cs="Times New Roman"/>
                <w:color w:val="000000"/>
                <w:sz w:val="22"/>
                <w:szCs w:val="22"/>
                <w:lang w:eastAsia="en-GB" w:bidi="ar-SA"/>
              </w:rPr>
            </w:pPr>
            <w:ins w:id="21" w:author="Rijnsdorp, Adriaan" w:date="2018-10-19T08:48:00Z">
              <w:r w:rsidRPr="00D1337E">
                <w:rPr>
                  <w:rFonts w:ascii="Calibri" w:eastAsia="Times New Roman" w:hAnsi="Calibri" w:cs="Times New Roman"/>
                  <w:color w:val="000000"/>
                  <w:sz w:val="22"/>
                  <w:szCs w:val="22"/>
                  <w:lang w:eastAsia="en-GB" w:bidi="ar-SA"/>
                </w:rPr>
                <w:t>1</w:t>
              </w:r>
            </w:ins>
          </w:p>
        </w:tc>
        <w:tc>
          <w:tcPr>
            <w:tcW w:w="960" w:type="dxa"/>
            <w:tcBorders>
              <w:top w:val="nil"/>
              <w:left w:val="nil"/>
              <w:bottom w:val="nil"/>
              <w:right w:val="nil"/>
            </w:tcBorders>
            <w:shd w:val="clear" w:color="auto" w:fill="auto"/>
            <w:noWrap/>
            <w:vAlign w:val="bottom"/>
            <w:hideMark/>
          </w:tcPr>
          <w:p w:rsidR="00D1337E" w:rsidRPr="00D1337E" w:rsidRDefault="00D1337E" w:rsidP="00D1337E">
            <w:pPr>
              <w:jc w:val="right"/>
              <w:rPr>
                <w:ins w:id="22" w:author="Rijnsdorp, Adriaan" w:date="2018-10-19T08:48:00Z"/>
                <w:rFonts w:ascii="Calibri" w:eastAsia="Times New Roman" w:hAnsi="Calibri" w:cs="Times New Roman"/>
                <w:color w:val="000000"/>
                <w:sz w:val="22"/>
                <w:szCs w:val="22"/>
                <w:lang w:eastAsia="en-GB" w:bidi="ar-SA"/>
              </w:rPr>
            </w:pPr>
            <w:ins w:id="23" w:author="Rijnsdorp, Adriaan" w:date="2018-10-19T08:48:00Z">
              <w:r w:rsidRPr="00D1337E">
                <w:rPr>
                  <w:rFonts w:ascii="Calibri" w:eastAsia="Times New Roman" w:hAnsi="Calibri" w:cs="Times New Roman"/>
                  <w:color w:val="000000"/>
                  <w:sz w:val="22"/>
                  <w:szCs w:val="22"/>
                  <w:lang w:eastAsia="en-GB" w:bidi="ar-SA"/>
                </w:rPr>
                <w:t>88</w:t>
              </w:r>
            </w:ins>
          </w:p>
        </w:tc>
        <w:tc>
          <w:tcPr>
            <w:tcW w:w="969" w:type="dxa"/>
            <w:tcBorders>
              <w:top w:val="nil"/>
              <w:left w:val="nil"/>
              <w:bottom w:val="nil"/>
              <w:right w:val="nil"/>
            </w:tcBorders>
            <w:shd w:val="clear" w:color="auto" w:fill="auto"/>
            <w:noWrap/>
            <w:vAlign w:val="bottom"/>
            <w:hideMark/>
          </w:tcPr>
          <w:p w:rsidR="00D1337E" w:rsidRPr="00D1337E" w:rsidRDefault="00D1337E" w:rsidP="00D1337E">
            <w:pPr>
              <w:jc w:val="right"/>
              <w:rPr>
                <w:ins w:id="24" w:author="Rijnsdorp, Adriaan" w:date="2018-10-19T08:48:00Z"/>
                <w:rFonts w:ascii="Calibri" w:eastAsia="Times New Roman" w:hAnsi="Calibri" w:cs="Times New Roman"/>
                <w:color w:val="000000"/>
                <w:sz w:val="22"/>
                <w:szCs w:val="22"/>
                <w:lang w:eastAsia="en-GB" w:bidi="ar-SA"/>
              </w:rPr>
            </w:pPr>
            <w:ins w:id="25" w:author="Rijnsdorp, Adriaan" w:date="2018-10-19T08:48:00Z">
              <w:r w:rsidRPr="00D1337E">
                <w:rPr>
                  <w:rFonts w:ascii="Calibri" w:eastAsia="Times New Roman" w:hAnsi="Calibri" w:cs="Times New Roman"/>
                  <w:color w:val="000000"/>
                  <w:sz w:val="22"/>
                  <w:szCs w:val="22"/>
                  <w:lang w:eastAsia="en-GB" w:bidi="ar-SA"/>
                </w:rPr>
                <w:t>13</w:t>
              </w:r>
            </w:ins>
          </w:p>
        </w:tc>
        <w:tc>
          <w:tcPr>
            <w:tcW w:w="951" w:type="dxa"/>
            <w:tcBorders>
              <w:top w:val="nil"/>
              <w:left w:val="nil"/>
              <w:bottom w:val="nil"/>
              <w:right w:val="nil"/>
            </w:tcBorders>
            <w:shd w:val="clear" w:color="auto" w:fill="auto"/>
            <w:noWrap/>
            <w:vAlign w:val="bottom"/>
            <w:hideMark/>
          </w:tcPr>
          <w:p w:rsidR="00D1337E" w:rsidRPr="00D1337E" w:rsidRDefault="00D1337E" w:rsidP="00D1337E">
            <w:pPr>
              <w:jc w:val="right"/>
              <w:rPr>
                <w:ins w:id="26" w:author="Rijnsdorp, Adriaan" w:date="2018-10-19T08:48:00Z"/>
                <w:rFonts w:ascii="Calibri" w:eastAsia="Times New Roman" w:hAnsi="Calibri" w:cs="Times New Roman"/>
                <w:color w:val="000000"/>
                <w:sz w:val="22"/>
                <w:szCs w:val="22"/>
                <w:lang w:eastAsia="en-GB" w:bidi="ar-SA"/>
              </w:rPr>
            </w:pPr>
            <w:ins w:id="27" w:author="Rijnsdorp, Adriaan" w:date="2018-10-19T08:48:00Z">
              <w:r w:rsidRPr="00D1337E">
                <w:rPr>
                  <w:rFonts w:ascii="Calibri" w:eastAsia="Times New Roman" w:hAnsi="Calibri" w:cs="Times New Roman"/>
                  <w:color w:val="000000"/>
                  <w:sz w:val="22"/>
                  <w:szCs w:val="22"/>
                  <w:lang w:eastAsia="en-GB" w:bidi="ar-SA"/>
                </w:rPr>
                <w:t>27</w:t>
              </w:r>
            </w:ins>
          </w:p>
        </w:tc>
      </w:tr>
      <w:tr w:rsidR="00D1337E" w:rsidRPr="00D1337E" w:rsidTr="00D1337E">
        <w:trPr>
          <w:trHeight w:val="300"/>
          <w:ins w:id="28" w:author="Rijnsdorp, Adriaan" w:date="2018-10-19T08:48:00Z"/>
        </w:trPr>
        <w:tc>
          <w:tcPr>
            <w:tcW w:w="960" w:type="dxa"/>
            <w:tcBorders>
              <w:top w:val="nil"/>
              <w:left w:val="nil"/>
              <w:bottom w:val="nil"/>
              <w:right w:val="nil"/>
            </w:tcBorders>
            <w:shd w:val="clear" w:color="auto" w:fill="auto"/>
            <w:noWrap/>
            <w:vAlign w:val="bottom"/>
            <w:hideMark/>
          </w:tcPr>
          <w:p w:rsidR="00D1337E" w:rsidRPr="00D1337E" w:rsidRDefault="00D1337E" w:rsidP="00D1337E">
            <w:pPr>
              <w:jc w:val="right"/>
              <w:rPr>
                <w:ins w:id="29" w:author="Rijnsdorp, Adriaan" w:date="2018-10-19T08:48:00Z"/>
                <w:rFonts w:ascii="Calibri" w:eastAsia="Times New Roman" w:hAnsi="Calibri" w:cs="Times New Roman"/>
                <w:color w:val="000000"/>
                <w:sz w:val="22"/>
                <w:szCs w:val="22"/>
                <w:lang w:eastAsia="en-GB" w:bidi="ar-SA"/>
              </w:rPr>
            </w:pPr>
            <w:ins w:id="30" w:author="Rijnsdorp, Adriaan" w:date="2018-10-19T08:48:00Z">
              <w:r w:rsidRPr="00D1337E">
                <w:rPr>
                  <w:rFonts w:ascii="Calibri" w:eastAsia="Times New Roman" w:hAnsi="Calibri" w:cs="Times New Roman"/>
                  <w:color w:val="000000"/>
                  <w:sz w:val="22"/>
                  <w:szCs w:val="22"/>
                  <w:lang w:eastAsia="en-GB" w:bidi="ar-SA"/>
                </w:rPr>
                <w:t>2</w:t>
              </w:r>
            </w:ins>
          </w:p>
        </w:tc>
        <w:tc>
          <w:tcPr>
            <w:tcW w:w="960" w:type="dxa"/>
            <w:tcBorders>
              <w:top w:val="nil"/>
              <w:left w:val="nil"/>
              <w:bottom w:val="nil"/>
              <w:right w:val="nil"/>
            </w:tcBorders>
            <w:shd w:val="clear" w:color="auto" w:fill="auto"/>
            <w:noWrap/>
            <w:vAlign w:val="bottom"/>
            <w:hideMark/>
          </w:tcPr>
          <w:p w:rsidR="00D1337E" w:rsidRPr="00D1337E" w:rsidRDefault="00D1337E" w:rsidP="00D1337E">
            <w:pPr>
              <w:jc w:val="right"/>
              <w:rPr>
                <w:ins w:id="31" w:author="Rijnsdorp, Adriaan" w:date="2018-10-19T08:48:00Z"/>
                <w:rFonts w:ascii="Calibri" w:eastAsia="Times New Roman" w:hAnsi="Calibri" w:cs="Times New Roman"/>
                <w:color w:val="000000"/>
                <w:sz w:val="22"/>
                <w:szCs w:val="22"/>
                <w:lang w:eastAsia="en-GB" w:bidi="ar-SA"/>
              </w:rPr>
            </w:pPr>
            <w:ins w:id="32" w:author="Rijnsdorp, Adriaan" w:date="2018-10-19T08:48:00Z">
              <w:r w:rsidRPr="00D1337E">
                <w:rPr>
                  <w:rFonts w:ascii="Calibri" w:eastAsia="Times New Roman" w:hAnsi="Calibri" w:cs="Times New Roman"/>
                  <w:color w:val="000000"/>
                  <w:sz w:val="22"/>
                  <w:szCs w:val="22"/>
                  <w:lang w:eastAsia="en-GB" w:bidi="ar-SA"/>
                </w:rPr>
                <w:t>88</w:t>
              </w:r>
            </w:ins>
          </w:p>
        </w:tc>
        <w:tc>
          <w:tcPr>
            <w:tcW w:w="969" w:type="dxa"/>
            <w:tcBorders>
              <w:top w:val="nil"/>
              <w:left w:val="nil"/>
              <w:bottom w:val="nil"/>
              <w:right w:val="nil"/>
            </w:tcBorders>
            <w:shd w:val="clear" w:color="auto" w:fill="auto"/>
            <w:noWrap/>
            <w:vAlign w:val="bottom"/>
            <w:hideMark/>
          </w:tcPr>
          <w:p w:rsidR="00D1337E" w:rsidRPr="00D1337E" w:rsidRDefault="00D1337E" w:rsidP="00D1337E">
            <w:pPr>
              <w:jc w:val="right"/>
              <w:rPr>
                <w:ins w:id="33" w:author="Rijnsdorp, Adriaan" w:date="2018-10-19T08:48:00Z"/>
                <w:rFonts w:ascii="Calibri" w:eastAsia="Times New Roman" w:hAnsi="Calibri" w:cs="Times New Roman"/>
                <w:color w:val="000000"/>
                <w:sz w:val="22"/>
                <w:szCs w:val="22"/>
                <w:lang w:eastAsia="en-GB" w:bidi="ar-SA"/>
              </w:rPr>
            </w:pPr>
            <w:ins w:id="34" w:author="Rijnsdorp, Adriaan" w:date="2018-10-19T08:48:00Z">
              <w:r w:rsidRPr="00D1337E">
                <w:rPr>
                  <w:rFonts w:ascii="Calibri" w:eastAsia="Times New Roman" w:hAnsi="Calibri" w:cs="Times New Roman"/>
                  <w:color w:val="000000"/>
                  <w:sz w:val="22"/>
                  <w:szCs w:val="22"/>
                  <w:lang w:eastAsia="en-GB" w:bidi="ar-SA"/>
                </w:rPr>
                <w:t>5</w:t>
              </w:r>
            </w:ins>
          </w:p>
        </w:tc>
        <w:tc>
          <w:tcPr>
            <w:tcW w:w="951" w:type="dxa"/>
            <w:tcBorders>
              <w:top w:val="nil"/>
              <w:left w:val="nil"/>
              <w:bottom w:val="nil"/>
              <w:right w:val="nil"/>
            </w:tcBorders>
            <w:shd w:val="clear" w:color="auto" w:fill="auto"/>
            <w:noWrap/>
            <w:vAlign w:val="bottom"/>
            <w:hideMark/>
          </w:tcPr>
          <w:p w:rsidR="00D1337E" w:rsidRPr="00D1337E" w:rsidRDefault="00D1337E" w:rsidP="00D1337E">
            <w:pPr>
              <w:jc w:val="right"/>
              <w:rPr>
                <w:ins w:id="35" w:author="Rijnsdorp, Adriaan" w:date="2018-10-19T08:48:00Z"/>
                <w:rFonts w:ascii="Calibri" w:eastAsia="Times New Roman" w:hAnsi="Calibri" w:cs="Times New Roman"/>
                <w:color w:val="000000"/>
                <w:sz w:val="22"/>
                <w:szCs w:val="22"/>
                <w:lang w:eastAsia="en-GB" w:bidi="ar-SA"/>
              </w:rPr>
            </w:pPr>
            <w:ins w:id="36" w:author="Rijnsdorp, Adriaan" w:date="2018-10-19T08:48:00Z">
              <w:r w:rsidRPr="00D1337E">
                <w:rPr>
                  <w:rFonts w:ascii="Calibri" w:eastAsia="Times New Roman" w:hAnsi="Calibri" w:cs="Times New Roman"/>
                  <w:color w:val="000000"/>
                  <w:sz w:val="22"/>
                  <w:szCs w:val="22"/>
                  <w:lang w:eastAsia="en-GB" w:bidi="ar-SA"/>
                </w:rPr>
                <w:t>26</w:t>
              </w:r>
            </w:ins>
          </w:p>
        </w:tc>
      </w:tr>
      <w:tr w:rsidR="00D1337E" w:rsidRPr="00D1337E" w:rsidTr="00D1337E">
        <w:trPr>
          <w:trHeight w:val="300"/>
          <w:ins w:id="37" w:author="Rijnsdorp, Adriaan" w:date="2018-10-19T08:48:00Z"/>
        </w:trPr>
        <w:tc>
          <w:tcPr>
            <w:tcW w:w="960" w:type="dxa"/>
            <w:tcBorders>
              <w:top w:val="nil"/>
              <w:left w:val="nil"/>
              <w:bottom w:val="nil"/>
              <w:right w:val="nil"/>
            </w:tcBorders>
            <w:shd w:val="clear" w:color="auto" w:fill="auto"/>
            <w:noWrap/>
            <w:vAlign w:val="bottom"/>
            <w:hideMark/>
          </w:tcPr>
          <w:p w:rsidR="00D1337E" w:rsidRPr="00D1337E" w:rsidRDefault="00D1337E" w:rsidP="00D1337E">
            <w:pPr>
              <w:jc w:val="right"/>
              <w:rPr>
                <w:ins w:id="38" w:author="Rijnsdorp, Adriaan" w:date="2018-10-19T08:48:00Z"/>
                <w:rFonts w:ascii="Calibri" w:eastAsia="Times New Roman" w:hAnsi="Calibri" w:cs="Times New Roman"/>
                <w:color w:val="000000"/>
                <w:sz w:val="22"/>
                <w:szCs w:val="22"/>
                <w:lang w:eastAsia="en-GB" w:bidi="ar-SA"/>
              </w:rPr>
            </w:pPr>
            <w:ins w:id="39" w:author="Rijnsdorp, Adriaan" w:date="2018-10-19T08:48:00Z">
              <w:r w:rsidRPr="00D1337E">
                <w:rPr>
                  <w:rFonts w:ascii="Calibri" w:eastAsia="Times New Roman" w:hAnsi="Calibri" w:cs="Times New Roman"/>
                  <w:color w:val="000000"/>
                  <w:sz w:val="22"/>
                  <w:szCs w:val="22"/>
                  <w:lang w:eastAsia="en-GB" w:bidi="ar-SA"/>
                </w:rPr>
                <w:t>3</w:t>
              </w:r>
            </w:ins>
          </w:p>
        </w:tc>
        <w:tc>
          <w:tcPr>
            <w:tcW w:w="960" w:type="dxa"/>
            <w:tcBorders>
              <w:top w:val="nil"/>
              <w:left w:val="nil"/>
              <w:bottom w:val="nil"/>
              <w:right w:val="nil"/>
            </w:tcBorders>
            <w:shd w:val="clear" w:color="auto" w:fill="auto"/>
            <w:noWrap/>
            <w:vAlign w:val="bottom"/>
            <w:hideMark/>
          </w:tcPr>
          <w:p w:rsidR="00D1337E" w:rsidRPr="00D1337E" w:rsidRDefault="00D1337E" w:rsidP="00D1337E">
            <w:pPr>
              <w:jc w:val="right"/>
              <w:rPr>
                <w:ins w:id="40" w:author="Rijnsdorp, Adriaan" w:date="2018-10-19T08:48:00Z"/>
                <w:rFonts w:ascii="Calibri" w:eastAsia="Times New Roman" w:hAnsi="Calibri" w:cs="Times New Roman"/>
                <w:color w:val="000000"/>
                <w:sz w:val="22"/>
                <w:szCs w:val="22"/>
                <w:lang w:eastAsia="en-GB" w:bidi="ar-SA"/>
              </w:rPr>
            </w:pPr>
            <w:ins w:id="41" w:author="Rijnsdorp, Adriaan" w:date="2018-10-19T08:48:00Z">
              <w:r w:rsidRPr="00D1337E">
                <w:rPr>
                  <w:rFonts w:ascii="Calibri" w:eastAsia="Times New Roman" w:hAnsi="Calibri" w:cs="Times New Roman"/>
                  <w:color w:val="000000"/>
                  <w:sz w:val="22"/>
                  <w:szCs w:val="22"/>
                  <w:lang w:eastAsia="en-GB" w:bidi="ar-SA"/>
                </w:rPr>
                <w:t>88</w:t>
              </w:r>
            </w:ins>
          </w:p>
        </w:tc>
        <w:tc>
          <w:tcPr>
            <w:tcW w:w="969" w:type="dxa"/>
            <w:tcBorders>
              <w:top w:val="nil"/>
              <w:left w:val="nil"/>
              <w:bottom w:val="nil"/>
              <w:right w:val="nil"/>
            </w:tcBorders>
            <w:shd w:val="clear" w:color="auto" w:fill="auto"/>
            <w:noWrap/>
            <w:vAlign w:val="bottom"/>
            <w:hideMark/>
          </w:tcPr>
          <w:p w:rsidR="00D1337E" w:rsidRPr="00D1337E" w:rsidRDefault="00D1337E" w:rsidP="00D1337E">
            <w:pPr>
              <w:jc w:val="right"/>
              <w:rPr>
                <w:ins w:id="42" w:author="Rijnsdorp, Adriaan" w:date="2018-10-19T08:48:00Z"/>
                <w:rFonts w:ascii="Calibri" w:eastAsia="Times New Roman" w:hAnsi="Calibri" w:cs="Times New Roman"/>
                <w:color w:val="000000"/>
                <w:sz w:val="22"/>
                <w:szCs w:val="22"/>
                <w:lang w:eastAsia="en-GB" w:bidi="ar-SA"/>
              </w:rPr>
            </w:pPr>
            <w:ins w:id="43" w:author="Rijnsdorp, Adriaan" w:date="2018-10-19T08:48:00Z">
              <w:r w:rsidRPr="00D1337E">
                <w:rPr>
                  <w:rFonts w:ascii="Calibri" w:eastAsia="Times New Roman" w:hAnsi="Calibri" w:cs="Times New Roman"/>
                  <w:color w:val="000000"/>
                  <w:sz w:val="22"/>
                  <w:szCs w:val="22"/>
                  <w:lang w:eastAsia="en-GB" w:bidi="ar-SA"/>
                </w:rPr>
                <w:t>6</w:t>
              </w:r>
            </w:ins>
          </w:p>
        </w:tc>
        <w:tc>
          <w:tcPr>
            <w:tcW w:w="951" w:type="dxa"/>
            <w:tcBorders>
              <w:top w:val="nil"/>
              <w:left w:val="nil"/>
              <w:bottom w:val="nil"/>
              <w:right w:val="nil"/>
            </w:tcBorders>
            <w:shd w:val="clear" w:color="auto" w:fill="auto"/>
            <w:noWrap/>
            <w:vAlign w:val="bottom"/>
            <w:hideMark/>
          </w:tcPr>
          <w:p w:rsidR="00D1337E" w:rsidRPr="00D1337E" w:rsidRDefault="00D1337E" w:rsidP="00D1337E">
            <w:pPr>
              <w:jc w:val="right"/>
              <w:rPr>
                <w:ins w:id="44" w:author="Rijnsdorp, Adriaan" w:date="2018-10-19T08:48:00Z"/>
                <w:rFonts w:ascii="Calibri" w:eastAsia="Times New Roman" w:hAnsi="Calibri" w:cs="Times New Roman"/>
                <w:color w:val="000000"/>
                <w:sz w:val="22"/>
                <w:szCs w:val="22"/>
                <w:lang w:eastAsia="en-GB" w:bidi="ar-SA"/>
              </w:rPr>
            </w:pPr>
            <w:ins w:id="45" w:author="Rijnsdorp, Adriaan" w:date="2018-10-19T08:48:00Z">
              <w:r w:rsidRPr="00D1337E">
                <w:rPr>
                  <w:rFonts w:ascii="Calibri" w:eastAsia="Times New Roman" w:hAnsi="Calibri" w:cs="Times New Roman"/>
                  <w:color w:val="000000"/>
                  <w:sz w:val="22"/>
                  <w:szCs w:val="22"/>
                  <w:lang w:eastAsia="en-GB" w:bidi="ar-SA"/>
                </w:rPr>
                <w:t>20</w:t>
              </w:r>
            </w:ins>
          </w:p>
        </w:tc>
      </w:tr>
      <w:tr w:rsidR="00D1337E" w:rsidRPr="00D1337E" w:rsidTr="00D1337E">
        <w:trPr>
          <w:trHeight w:val="300"/>
          <w:ins w:id="46" w:author="Rijnsdorp, Adriaan" w:date="2018-10-19T08:48:00Z"/>
        </w:trPr>
        <w:tc>
          <w:tcPr>
            <w:tcW w:w="960" w:type="dxa"/>
            <w:tcBorders>
              <w:top w:val="nil"/>
              <w:left w:val="nil"/>
              <w:bottom w:val="nil"/>
              <w:right w:val="nil"/>
            </w:tcBorders>
            <w:shd w:val="clear" w:color="auto" w:fill="auto"/>
            <w:noWrap/>
            <w:vAlign w:val="bottom"/>
            <w:hideMark/>
          </w:tcPr>
          <w:p w:rsidR="00D1337E" w:rsidRPr="00D1337E" w:rsidRDefault="00D1337E" w:rsidP="00D1337E">
            <w:pPr>
              <w:jc w:val="right"/>
              <w:rPr>
                <w:ins w:id="47" w:author="Rijnsdorp, Adriaan" w:date="2018-10-19T08:48:00Z"/>
                <w:rFonts w:ascii="Calibri" w:eastAsia="Times New Roman" w:hAnsi="Calibri" w:cs="Times New Roman"/>
                <w:color w:val="000000"/>
                <w:sz w:val="22"/>
                <w:szCs w:val="22"/>
                <w:lang w:eastAsia="en-GB" w:bidi="ar-SA"/>
              </w:rPr>
            </w:pPr>
            <w:ins w:id="48" w:author="Rijnsdorp, Adriaan" w:date="2018-10-19T08:48:00Z">
              <w:r w:rsidRPr="00D1337E">
                <w:rPr>
                  <w:rFonts w:ascii="Calibri" w:eastAsia="Times New Roman" w:hAnsi="Calibri" w:cs="Times New Roman"/>
                  <w:color w:val="000000"/>
                  <w:sz w:val="22"/>
                  <w:szCs w:val="22"/>
                  <w:lang w:eastAsia="en-GB" w:bidi="ar-SA"/>
                </w:rPr>
                <w:t>4</w:t>
              </w:r>
            </w:ins>
          </w:p>
        </w:tc>
        <w:tc>
          <w:tcPr>
            <w:tcW w:w="960" w:type="dxa"/>
            <w:tcBorders>
              <w:top w:val="nil"/>
              <w:left w:val="nil"/>
              <w:bottom w:val="nil"/>
              <w:right w:val="nil"/>
            </w:tcBorders>
            <w:shd w:val="clear" w:color="auto" w:fill="auto"/>
            <w:noWrap/>
            <w:vAlign w:val="bottom"/>
            <w:hideMark/>
          </w:tcPr>
          <w:p w:rsidR="00D1337E" w:rsidRPr="00D1337E" w:rsidRDefault="00D1337E" w:rsidP="00D1337E">
            <w:pPr>
              <w:jc w:val="right"/>
              <w:rPr>
                <w:ins w:id="49" w:author="Rijnsdorp, Adriaan" w:date="2018-10-19T08:48:00Z"/>
                <w:rFonts w:ascii="Calibri" w:eastAsia="Times New Roman" w:hAnsi="Calibri" w:cs="Times New Roman"/>
                <w:color w:val="000000"/>
                <w:sz w:val="22"/>
                <w:szCs w:val="22"/>
                <w:lang w:eastAsia="en-GB" w:bidi="ar-SA"/>
              </w:rPr>
            </w:pPr>
            <w:ins w:id="50" w:author="Rijnsdorp, Adriaan" w:date="2018-10-19T08:48:00Z">
              <w:r w:rsidRPr="00D1337E">
                <w:rPr>
                  <w:rFonts w:ascii="Calibri" w:eastAsia="Times New Roman" w:hAnsi="Calibri" w:cs="Times New Roman"/>
                  <w:color w:val="000000"/>
                  <w:sz w:val="22"/>
                  <w:szCs w:val="22"/>
                  <w:lang w:eastAsia="en-GB" w:bidi="ar-SA"/>
                </w:rPr>
                <w:t>88</w:t>
              </w:r>
            </w:ins>
          </w:p>
        </w:tc>
        <w:tc>
          <w:tcPr>
            <w:tcW w:w="969" w:type="dxa"/>
            <w:tcBorders>
              <w:top w:val="nil"/>
              <w:left w:val="nil"/>
              <w:bottom w:val="nil"/>
              <w:right w:val="nil"/>
            </w:tcBorders>
            <w:shd w:val="clear" w:color="auto" w:fill="auto"/>
            <w:noWrap/>
            <w:vAlign w:val="bottom"/>
            <w:hideMark/>
          </w:tcPr>
          <w:p w:rsidR="00D1337E" w:rsidRPr="00D1337E" w:rsidRDefault="00D1337E" w:rsidP="00D1337E">
            <w:pPr>
              <w:jc w:val="right"/>
              <w:rPr>
                <w:ins w:id="51" w:author="Rijnsdorp, Adriaan" w:date="2018-10-19T08:48:00Z"/>
                <w:rFonts w:ascii="Calibri" w:eastAsia="Times New Roman" w:hAnsi="Calibri" w:cs="Times New Roman"/>
                <w:color w:val="000000"/>
                <w:sz w:val="22"/>
                <w:szCs w:val="22"/>
                <w:lang w:eastAsia="en-GB" w:bidi="ar-SA"/>
              </w:rPr>
            </w:pPr>
            <w:ins w:id="52" w:author="Rijnsdorp, Adriaan" w:date="2018-10-19T08:48:00Z">
              <w:r w:rsidRPr="00D1337E">
                <w:rPr>
                  <w:rFonts w:ascii="Calibri" w:eastAsia="Times New Roman" w:hAnsi="Calibri" w:cs="Times New Roman"/>
                  <w:color w:val="000000"/>
                  <w:sz w:val="22"/>
                  <w:szCs w:val="22"/>
                  <w:lang w:eastAsia="en-GB" w:bidi="ar-SA"/>
                </w:rPr>
                <w:t>21</w:t>
              </w:r>
            </w:ins>
          </w:p>
        </w:tc>
        <w:tc>
          <w:tcPr>
            <w:tcW w:w="951" w:type="dxa"/>
            <w:tcBorders>
              <w:top w:val="nil"/>
              <w:left w:val="nil"/>
              <w:bottom w:val="nil"/>
              <w:right w:val="nil"/>
            </w:tcBorders>
            <w:shd w:val="clear" w:color="auto" w:fill="auto"/>
            <w:noWrap/>
            <w:vAlign w:val="bottom"/>
            <w:hideMark/>
          </w:tcPr>
          <w:p w:rsidR="00D1337E" w:rsidRPr="00D1337E" w:rsidRDefault="00D1337E" w:rsidP="00D1337E">
            <w:pPr>
              <w:jc w:val="right"/>
              <w:rPr>
                <w:ins w:id="53" w:author="Rijnsdorp, Adriaan" w:date="2018-10-19T08:48:00Z"/>
                <w:rFonts w:ascii="Calibri" w:eastAsia="Times New Roman" w:hAnsi="Calibri" w:cs="Times New Roman"/>
                <w:color w:val="000000"/>
                <w:sz w:val="22"/>
                <w:szCs w:val="22"/>
                <w:lang w:eastAsia="en-GB" w:bidi="ar-SA"/>
              </w:rPr>
            </w:pPr>
            <w:ins w:id="54" w:author="Rijnsdorp, Adriaan" w:date="2018-10-19T08:48:00Z">
              <w:r w:rsidRPr="00D1337E">
                <w:rPr>
                  <w:rFonts w:ascii="Calibri" w:eastAsia="Times New Roman" w:hAnsi="Calibri" w:cs="Times New Roman"/>
                  <w:color w:val="000000"/>
                  <w:sz w:val="22"/>
                  <w:szCs w:val="22"/>
                  <w:lang w:eastAsia="en-GB" w:bidi="ar-SA"/>
                </w:rPr>
                <w:t>26</w:t>
              </w:r>
            </w:ins>
          </w:p>
        </w:tc>
      </w:tr>
      <w:tr w:rsidR="00D1337E" w:rsidRPr="00D1337E" w:rsidTr="00D1337E">
        <w:trPr>
          <w:trHeight w:val="300"/>
          <w:ins w:id="55" w:author="Rijnsdorp, Adriaan" w:date="2018-10-19T08:48:00Z"/>
        </w:trPr>
        <w:tc>
          <w:tcPr>
            <w:tcW w:w="960" w:type="dxa"/>
            <w:tcBorders>
              <w:top w:val="nil"/>
              <w:left w:val="nil"/>
              <w:bottom w:val="nil"/>
              <w:right w:val="nil"/>
            </w:tcBorders>
            <w:shd w:val="clear" w:color="auto" w:fill="auto"/>
            <w:noWrap/>
            <w:vAlign w:val="bottom"/>
            <w:hideMark/>
          </w:tcPr>
          <w:p w:rsidR="00D1337E" w:rsidRPr="00D1337E" w:rsidRDefault="00D1337E" w:rsidP="00D1337E">
            <w:pPr>
              <w:jc w:val="right"/>
              <w:rPr>
                <w:ins w:id="56" w:author="Rijnsdorp, Adriaan" w:date="2018-10-19T08:48:00Z"/>
                <w:rFonts w:ascii="Calibri" w:eastAsia="Times New Roman" w:hAnsi="Calibri" w:cs="Times New Roman"/>
                <w:color w:val="000000"/>
                <w:sz w:val="22"/>
                <w:szCs w:val="22"/>
                <w:lang w:eastAsia="en-GB" w:bidi="ar-SA"/>
              </w:rPr>
            </w:pPr>
            <w:ins w:id="57" w:author="Rijnsdorp, Adriaan" w:date="2018-10-19T08:48:00Z">
              <w:r w:rsidRPr="00D1337E">
                <w:rPr>
                  <w:rFonts w:ascii="Calibri" w:eastAsia="Times New Roman" w:hAnsi="Calibri" w:cs="Times New Roman"/>
                  <w:color w:val="000000"/>
                  <w:sz w:val="22"/>
                  <w:szCs w:val="22"/>
                  <w:lang w:eastAsia="en-GB" w:bidi="ar-SA"/>
                </w:rPr>
                <w:t>5</w:t>
              </w:r>
            </w:ins>
          </w:p>
        </w:tc>
        <w:tc>
          <w:tcPr>
            <w:tcW w:w="960" w:type="dxa"/>
            <w:tcBorders>
              <w:top w:val="nil"/>
              <w:left w:val="nil"/>
              <w:bottom w:val="nil"/>
              <w:right w:val="nil"/>
            </w:tcBorders>
            <w:shd w:val="clear" w:color="auto" w:fill="auto"/>
            <w:noWrap/>
            <w:vAlign w:val="bottom"/>
            <w:hideMark/>
          </w:tcPr>
          <w:p w:rsidR="00D1337E" w:rsidRPr="00D1337E" w:rsidRDefault="00D1337E" w:rsidP="00D1337E">
            <w:pPr>
              <w:jc w:val="right"/>
              <w:rPr>
                <w:ins w:id="58" w:author="Rijnsdorp, Adriaan" w:date="2018-10-19T08:48:00Z"/>
                <w:rFonts w:ascii="Calibri" w:eastAsia="Times New Roman" w:hAnsi="Calibri" w:cs="Times New Roman"/>
                <w:color w:val="000000"/>
                <w:sz w:val="22"/>
                <w:szCs w:val="22"/>
                <w:lang w:eastAsia="en-GB" w:bidi="ar-SA"/>
              </w:rPr>
            </w:pPr>
            <w:ins w:id="59" w:author="Rijnsdorp, Adriaan" w:date="2018-10-19T08:48:00Z">
              <w:r w:rsidRPr="00D1337E">
                <w:rPr>
                  <w:rFonts w:ascii="Calibri" w:eastAsia="Times New Roman" w:hAnsi="Calibri" w:cs="Times New Roman"/>
                  <w:color w:val="000000"/>
                  <w:sz w:val="22"/>
                  <w:szCs w:val="22"/>
                  <w:lang w:eastAsia="en-GB" w:bidi="ar-SA"/>
                </w:rPr>
                <w:t>88</w:t>
              </w:r>
            </w:ins>
          </w:p>
        </w:tc>
        <w:tc>
          <w:tcPr>
            <w:tcW w:w="969" w:type="dxa"/>
            <w:tcBorders>
              <w:top w:val="nil"/>
              <w:left w:val="nil"/>
              <w:bottom w:val="nil"/>
              <w:right w:val="nil"/>
            </w:tcBorders>
            <w:shd w:val="clear" w:color="auto" w:fill="auto"/>
            <w:noWrap/>
            <w:vAlign w:val="bottom"/>
            <w:hideMark/>
          </w:tcPr>
          <w:p w:rsidR="00D1337E" w:rsidRPr="00D1337E" w:rsidRDefault="00D1337E" w:rsidP="00D1337E">
            <w:pPr>
              <w:jc w:val="right"/>
              <w:rPr>
                <w:ins w:id="60" w:author="Rijnsdorp, Adriaan" w:date="2018-10-19T08:48:00Z"/>
                <w:rFonts w:ascii="Calibri" w:eastAsia="Times New Roman" w:hAnsi="Calibri" w:cs="Times New Roman"/>
                <w:color w:val="000000"/>
                <w:sz w:val="22"/>
                <w:szCs w:val="22"/>
                <w:lang w:eastAsia="en-GB" w:bidi="ar-SA"/>
              </w:rPr>
            </w:pPr>
            <w:ins w:id="61" w:author="Rijnsdorp, Adriaan" w:date="2018-10-19T08:48:00Z">
              <w:r w:rsidRPr="00D1337E">
                <w:rPr>
                  <w:rFonts w:ascii="Calibri" w:eastAsia="Times New Roman" w:hAnsi="Calibri" w:cs="Times New Roman"/>
                  <w:color w:val="000000"/>
                  <w:sz w:val="22"/>
                  <w:szCs w:val="22"/>
                  <w:lang w:eastAsia="en-GB" w:bidi="ar-SA"/>
                </w:rPr>
                <w:t>13</w:t>
              </w:r>
            </w:ins>
          </w:p>
        </w:tc>
        <w:tc>
          <w:tcPr>
            <w:tcW w:w="951" w:type="dxa"/>
            <w:tcBorders>
              <w:top w:val="nil"/>
              <w:left w:val="nil"/>
              <w:bottom w:val="nil"/>
              <w:right w:val="nil"/>
            </w:tcBorders>
            <w:shd w:val="clear" w:color="auto" w:fill="auto"/>
            <w:noWrap/>
            <w:vAlign w:val="bottom"/>
            <w:hideMark/>
          </w:tcPr>
          <w:p w:rsidR="00D1337E" w:rsidRPr="00D1337E" w:rsidRDefault="00D1337E" w:rsidP="00D1337E">
            <w:pPr>
              <w:jc w:val="right"/>
              <w:rPr>
                <w:ins w:id="62" w:author="Rijnsdorp, Adriaan" w:date="2018-10-19T08:48:00Z"/>
                <w:rFonts w:ascii="Calibri" w:eastAsia="Times New Roman" w:hAnsi="Calibri" w:cs="Times New Roman"/>
                <w:color w:val="000000"/>
                <w:sz w:val="22"/>
                <w:szCs w:val="22"/>
                <w:lang w:eastAsia="en-GB" w:bidi="ar-SA"/>
              </w:rPr>
            </w:pPr>
            <w:ins w:id="63" w:author="Rijnsdorp, Adriaan" w:date="2018-10-19T08:48:00Z">
              <w:r w:rsidRPr="00D1337E">
                <w:rPr>
                  <w:rFonts w:ascii="Calibri" w:eastAsia="Times New Roman" w:hAnsi="Calibri" w:cs="Times New Roman"/>
                  <w:color w:val="000000"/>
                  <w:sz w:val="22"/>
                  <w:szCs w:val="22"/>
                  <w:lang w:eastAsia="en-GB" w:bidi="ar-SA"/>
                </w:rPr>
                <w:t>6</w:t>
              </w:r>
            </w:ins>
          </w:p>
        </w:tc>
      </w:tr>
      <w:tr w:rsidR="00D1337E" w:rsidRPr="00D1337E" w:rsidTr="00D1337E">
        <w:trPr>
          <w:trHeight w:val="300"/>
          <w:ins w:id="64" w:author="Rijnsdorp, Adriaan" w:date="2018-10-19T08:48:00Z"/>
        </w:trPr>
        <w:tc>
          <w:tcPr>
            <w:tcW w:w="960" w:type="dxa"/>
            <w:tcBorders>
              <w:top w:val="nil"/>
              <w:left w:val="nil"/>
              <w:bottom w:val="nil"/>
              <w:right w:val="nil"/>
            </w:tcBorders>
            <w:shd w:val="clear" w:color="auto" w:fill="auto"/>
            <w:noWrap/>
            <w:vAlign w:val="bottom"/>
            <w:hideMark/>
          </w:tcPr>
          <w:p w:rsidR="00D1337E" w:rsidRPr="00D1337E" w:rsidRDefault="00D1337E" w:rsidP="00D1337E">
            <w:pPr>
              <w:jc w:val="right"/>
              <w:rPr>
                <w:ins w:id="65" w:author="Rijnsdorp, Adriaan" w:date="2018-10-19T08:48:00Z"/>
                <w:rFonts w:ascii="Calibri" w:eastAsia="Times New Roman" w:hAnsi="Calibri" w:cs="Times New Roman"/>
                <w:color w:val="000000"/>
                <w:sz w:val="22"/>
                <w:szCs w:val="22"/>
                <w:lang w:eastAsia="en-GB" w:bidi="ar-SA"/>
              </w:rPr>
            </w:pPr>
            <w:ins w:id="66" w:author="Rijnsdorp, Adriaan" w:date="2018-10-19T08:48:00Z">
              <w:r w:rsidRPr="00D1337E">
                <w:rPr>
                  <w:rFonts w:ascii="Calibri" w:eastAsia="Times New Roman" w:hAnsi="Calibri" w:cs="Times New Roman"/>
                  <w:color w:val="000000"/>
                  <w:sz w:val="22"/>
                  <w:szCs w:val="22"/>
                  <w:lang w:eastAsia="en-GB" w:bidi="ar-SA"/>
                </w:rPr>
                <w:t>6</w:t>
              </w:r>
            </w:ins>
          </w:p>
        </w:tc>
        <w:tc>
          <w:tcPr>
            <w:tcW w:w="960" w:type="dxa"/>
            <w:tcBorders>
              <w:top w:val="nil"/>
              <w:left w:val="nil"/>
              <w:bottom w:val="nil"/>
              <w:right w:val="nil"/>
            </w:tcBorders>
            <w:shd w:val="clear" w:color="auto" w:fill="auto"/>
            <w:noWrap/>
            <w:vAlign w:val="bottom"/>
            <w:hideMark/>
          </w:tcPr>
          <w:p w:rsidR="00D1337E" w:rsidRPr="00D1337E" w:rsidRDefault="00D1337E" w:rsidP="00D1337E">
            <w:pPr>
              <w:jc w:val="right"/>
              <w:rPr>
                <w:ins w:id="67" w:author="Rijnsdorp, Adriaan" w:date="2018-10-19T08:48:00Z"/>
                <w:rFonts w:ascii="Calibri" w:eastAsia="Times New Roman" w:hAnsi="Calibri" w:cs="Times New Roman"/>
                <w:color w:val="000000"/>
                <w:sz w:val="22"/>
                <w:szCs w:val="22"/>
                <w:lang w:eastAsia="en-GB" w:bidi="ar-SA"/>
              </w:rPr>
            </w:pPr>
            <w:ins w:id="68" w:author="Rijnsdorp, Adriaan" w:date="2018-10-19T08:48:00Z">
              <w:r w:rsidRPr="00D1337E">
                <w:rPr>
                  <w:rFonts w:ascii="Calibri" w:eastAsia="Times New Roman" w:hAnsi="Calibri" w:cs="Times New Roman"/>
                  <w:color w:val="000000"/>
                  <w:sz w:val="22"/>
                  <w:szCs w:val="22"/>
                  <w:lang w:eastAsia="en-GB" w:bidi="ar-SA"/>
                </w:rPr>
                <w:t>88</w:t>
              </w:r>
            </w:ins>
          </w:p>
        </w:tc>
        <w:tc>
          <w:tcPr>
            <w:tcW w:w="969" w:type="dxa"/>
            <w:tcBorders>
              <w:top w:val="nil"/>
              <w:left w:val="nil"/>
              <w:bottom w:val="nil"/>
              <w:right w:val="nil"/>
            </w:tcBorders>
            <w:shd w:val="clear" w:color="auto" w:fill="auto"/>
            <w:noWrap/>
            <w:vAlign w:val="bottom"/>
            <w:hideMark/>
          </w:tcPr>
          <w:p w:rsidR="00D1337E" w:rsidRPr="00D1337E" w:rsidRDefault="00D1337E" w:rsidP="00D1337E">
            <w:pPr>
              <w:jc w:val="right"/>
              <w:rPr>
                <w:ins w:id="69" w:author="Rijnsdorp, Adriaan" w:date="2018-10-19T08:48:00Z"/>
                <w:rFonts w:ascii="Calibri" w:eastAsia="Times New Roman" w:hAnsi="Calibri" w:cs="Times New Roman"/>
                <w:color w:val="000000"/>
                <w:sz w:val="22"/>
                <w:szCs w:val="22"/>
                <w:lang w:eastAsia="en-GB" w:bidi="ar-SA"/>
              </w:rPr>
            </w:pPr>
            <w:ins w:id="70" w:author="Rijnsdorp, Adriaan" w:date="2018-10-19T08:48:00Z">
              <w:r w:rsidRPr="00D1337E">
                <w:rPr>
                  <w:rFonts w:ascii="Calibri" w:eastAsia="Times New Roman" w:hAnsi="Calibri" w:cs="Times New Roman"/>
                  <w:color w:val="000000"/>
                  <w:sz w:val="22"/>
                  <w:szCs w:val="22"/>
                  <w:lang w:eastAsia="en-GB" w:bidi="ar-SA"/>
                </w:rPr>
                <w:t>11</w:t>
              </w:r>
            </w:ins>
          </w:p>
        </w:tc>
        <w:tc>
          <w:tcPr>
            <w:tcW w:w="951" w:type="dxa"/>
            <w:tcBorders>
              <w:top w:val="nil"/>
              <w:left w:val="nil"/>
              <w:bottom w:val="nil"/>
              <w:right w:val="nil"/>
            </w:tcBorders>
            <w:shd w:val="clear" w:color="auto" w:fill="auto"/>
            <w:noWrap/>
            <w:vAlign w:val="bottom"/>
            <w:hideMark/>
          </w:tcPr>
          <w:p w:rsidR="00D1337E" w:rsidRPr="00D1337E" w:rsidRDefault="00D1337E" w:rsidP="00D1337E">
            <w:pPr>
              <w:jc w:val="right"/>
              <w:rPr>
                <w:ins w:id="71" w:author="Rijnsdorp, Adriaan" w:date="2018-10-19T08:48:00Z"/>
                <w:rFonts w:ascii="Calibri" w:eastAsia="Times New Roman" w:hAnsi="Calibri" w:cs="Times New Roman"/>
                <w:color w:val="000000"/>
                <w:sz w:val="22"/>
                <w:szCs w:val="22"/>
                <w:lang w:eastAsia="en-GB" w:bidi="ar-SA"/>
              </w:rPr>
            </w:pPr>
            <w:ins w:id="72" w:author="Rijnsdorp, Adriaan" w:date="2018-10-19T08:48:00Z">
              <w:r w:rsidRPr="00D1337E">
                <w:rPr>
                  <w:rFonts w:ascii="Calibri" w:eastAsia="Times New Roman" w:hAnsi="Calibri" w:cs="Times New Roman"/>
                  <w:color w:val="000000"/>
                  <w:sz w:val="22"/>
                  <w:szCs w:val="22"/>
                  <w:lang w:eastAsia="en-GB" w:bidi="ar-SA"/>
                </w:rPr>
                <w:t>5</w:t>
              </w:r>
            </w:ins>
          </w:p>
        </w:tc>
      </w:tr>
      <w:tr w:rsidR="00D1337E" w:rsidRPr="00D1337E" w:rsidTr="00D1337E">
        <w:trPr>
          <w:trHeight w:val="300"/>
          <w:ins w:id="73" w:author="Rijnsdorp, Adriaan" w:date="2018-10-19T08:48:00Z"/>
        </w:trPr>
        <w:tc>
          <w:tcPr>
            <w:tcW w:w="960" w:type="dxa"/>
            <w:tcBorders>
              <w:top w:val="nil"/>
              <w:left w:val="nil"/>
              <w:bottom w:val="nil"/>
              <w:right w:val="nil"/>
            </w:tcBorders>
            <w:shd w:val="clear" w:color="auto" w:fill="auto"/>
            <w:noWrap/>
            <w:vAlign w:val="bottom"/>
            <w:hideMark/>
          </w:tcPr>
          <w:p w:rsidR="00D1337E" w:rsidRPr="00D1337E" w:rsidRDefault="00D1337E" w:rsidP="00D1337E">
            <w:pPr>
              <w:jc w:val="right"/>
              <w:rPr>
                <w:ins w:id="74" w:author="Rijnsdorp, Adriaan" w:date="2018-10-19T08:48:00Z"/>
                <w:rFonts w:ascii="Calibri" w:eastAsia="Times New Roman" w:hAnsi="Calibri" w:cs="Times New Roman"/>
                <w:color w:val="000000"/>
                <w:sz w:val="22"/>
                <w:szCs w:val="22"/>
                <w:lang w:eastAsia="en-GB" w:bidi="ar-SA"/>
              </w:rPr>
            </w:pPr>
            <w:ins w:id="75" w:author="Rijnsdorp, Adriaan" w:date="2018-10-19T08:48:00Z">
              <w:r w:rsidRPr="00D1337E">
                <w:rPr>
                  <w:rFonts w:ascii="Calibri" w:eastAsia="Times New Roman" w:hAnsi="Calibri" w:cs="Times New Roman"/>
                  <w:color w:val="000000"/>
                  <w:sz w:val="22"/>
                  <w:szCs w:val="22"/>
                  <w:lang w:eastAsia="en-GB" w:bidi="ar-SA"/>
                </w:rPr>
                <w:t>7</w:t>
              </w:r>
            </w:ins>
          </w:p>
        </w:tc>
        <w:tc>
          <w:tcPr>
            <w:tcW w:w="960" w:type="dxa"/>
            <w:tcBorders>
              <w:top w:val="nil"/>
              <w:left w:val="nil"/>
              <w:bottom w:val="nil"/>
              <w:right w:val="nil"/>
            </w:tcBorders>
            <w:shd w:val="clear" w:color="auto" w:fill="auto"/>
            <w:noWrap/>
            <w:vAlign w:val="bottom"/>
            <w:hideMark/>
          </w:tcPr>
          <w:p w:rsidR="00D1337E" w:rsidRPr="00D1337E" w:rsidRDefault="00D1337E" w:rsidP="00D1337E">
            <w:pPr>
              <w:jc w:val="right"/>
              <w:rPr>
                <w:ins w:id="76" w:author="Rijnsdorp, Adriaan" w:date="2018-10-19T08:48:00Z"/>
                <w:rFonts w:ascii="Calibri" w:eastAsia="Times New Roman" w:hAnsi="Calibri" w:cs="Times New Roman"/>
                <w:color w:val="000000"/>
                <w:sz w:val="22"/>
                <w:szCs w:val="22"/>
                <w:lang w:eastAsia="en-GB" w:bidi="ar-SA"/>
              </w:rPr>
            </w:pPr>
            <w:ins w:id="77" w:author="Rijnsdorp, Adriaan" w:date="2018-10-19T08:48:00Z">
              <w:r w:rsidRPr="00D1337E">
                <w:rPr>
                  <w:rFonts w:ascii="Calibri" w:eastAsia="Times New Roman" w:hAnsi="Calibri" w:cs="Times New Roman"/>
                  <w:color w:val="000000"/>
                  <w:sz w:val="22"/>
                  <w:szCs w:val="22"/>
                  <w:lang w:eastAsia="en-GB" w:bidi="ar-SA"/>
                </w:rPr>
                <w:t>88</w:t>
              </w:r>
            </w:ins>
          </w:p>
        </w:tc>
        <w:tc>
          <w:tcPr>
            <w:tcW w:w="969" w:type="dxa"/>
            <w:tcBorders>
              <w:top w:val="nil"/>
              <w:left w:val="nil"/>
              <w:bottom w:val="nil"/>
              <w:right w:val="nil"/>
            </w:tcBorders>
            <w:shd w:val="clear" w:color="auto" w:fill="auto"/>
            <w:noWrap/>
            <w:vAlign w:val="bottom"/>
            <w:hideMark/>
          </w:tcPr>
          <w:p w:rsidR="00D1337E" w:rsidRPr="00D1337E" w:rsidRDefault="00D1337E" w:rsidP="00D1337E">
            <w:pPr>
              <w:jc w:val="right"/>
              <w:rPr>
                <w:ins w:id="78" w:author="Rijnsdorp, Adriaan" w:date="2018-10-19T08:48:00Z"/>
                <w:rFonts w:ascii="Calibri" w:eastAsia="Times New Roman" w:hAnsi="Calibri" w:cs="Times New Roman"/>
                <w:color w:val="000000"/>
                <w:sz w:val="22"/>
                <w:szCs w:val="22"/>
                <w:lang w:eastAsia="en-GB" w:bidi="ar-SA"/>
              </w:rPr>
            </w:pPr>
            <w:ins w:id="79" w:author="Rijnsdorp, Adriaan" w:date="2018-10-19T08:48:00Z">
              <w:r w:rsidRPr="00D1337E">
                <w:rPr>
                  <w:rFonts w:ascii="Calibri" w:eastAsia="Times New Roman" w:hAnsi="Calibri" w:cs="Times New Roman"/>
                  <w:color w:val="000000"/>
                  <w:sz w:val="22"/>
                  <w:szCs w:val="22"/>
                  <w:lang w:eastAsia="en-GB" w:bidi="ar-SA"/>
                </w:rPr>
                <w:t>31</w:t>
              </w:r>
            </w:ins>
          </w:p>
        </w:tc>
        <w:tc>
          <w:tcPr>
            <w:tcW w:w="951" w:type="dxa"/>
            <w:tcBorders>
              <w:top w:val="nil"/>
              <w:left w:val="nil"/>
              <w:bottom w:val="nil"/>
              <w:right w:val="nil"/>
            </w:tcBorders>
            <w:shd w:val="clear" w:color="auto" w:fill="auto"/>
            <w:noWrap/>
            <w:vAlign w:val="bottom"/>
            <w:hideMark/>
          </w:tcPr>
          <w:p w:rsidR="00D1337E" w:rsidRPr="00D1337E" w:rsidRDefault="00D1337E" w:rsidP="00D1337E">
            <w:pPr>
              <w:jc w:val="right"/>
              <w:rPr>
                <w:ins w:id="80" w:author="Rijnsdorp, Adriaan" w:date="2018-10-19T08:48:00Z"/>
                <w:rFonts w:ascii="Calibri" w:eastAsia="Times New Roman" w:hAnsi="Calibri" w:cs="Times New Roman"/>
                <w:color w:val="000000"/>
                <w:sz w:val="22"/>
                <w:szCs w:val="22"/>
                <w:lang w:eastAsia="en-GB" w:bidi="ar-SA"/>
              </w:rPr>
            </w:pPr>
            <w:ins w:id="81" w:author="Rijnsdorp, Adriaan" w:date="2018-10-19T08:48:00Z">
              <w:r w:rsidRPr="00D1337E">
                <w:rPr>
                  <w:rFonts w:ascii="Calibri" w:eastAsia="Times New Roman" w:hAnsi="Calibri" w:cs="Times New Roman"/>
                  <w:color w:val="000000"/>
                  <w:sz w:val="22"/>
                  <w:szCs w:val="22"/>
                  <w:lang w:eastAsia="en-GB" w:bidi="ar-SA"/>
                </w:rPr>
                <w:t>11</w:t>
              </w:r>
            </w:ins>
          </w:p>
        </w:tc>
      </w:tr>
      <w:tr w:rsidR="00D1337E" w:rsidRPr="00D1337E" w:rsidTr="00D1337E">
        <w:trPr>
          <w:trHeight w:val="300"/>
          <w:ins w:id="82" w:author="Rijnsdorp, Adriaan" w:date="2018-10-19T08:48:00Z"/>
        </w:trPr>
        <w:tc>
          <w:tcPr>
            <w:tcW w:w="960" w:type="dxa"/>
            <w:tcBorders>
              <w:top w:val="nil"/>
              <w:left w:val="nil"/>
              <w:bottom w:val="nil"/>
              <w:right w:val="nil"/>
            </w:tcBorders>
            <w:shd w:val="clear" w:color="auto" w:fill="auto"/>
            <w:noWrap/>
            <w:vAlign w:val="bottom"/>
            <w:hideMark/>
          </w:tcPr>
          <w:p w:rsidR="00D1337E" w:rsidRPr="00D1337E" w:rsidRDefault="00D1337E" w:rsidP="00D1337E">
            <w:pPr>
              <w:jc w:val="right"/>
              <w:rPr>
                <w:ins w:id="83" w:author="Rijnsdorp, Adriaan" w:date="2018-10-19T08:48:00Z"/>
                <w:rFonts w:ascii="Calibri" w:eastAsia="Times New Roman" w:hAnsi="Calibri" w:cs="Times New Roman"/>
                <w:color w:val="000000"/>
                <w:sz w:val="22"/>
                <w:szCs w:val="22"/>
                <w:lang w:eastAsia="en-GB" w:bidi="ar-SA"/>
              </w:rPr>
            </w:pPr>
            <w:ins w:id="84" w:author="Rijnsdorp, Adriaan" w:date="2018-10-19T08:48:00Z">
              <w:r w:rsidRPr="00D1337E">
                <w:rPr>
                  <w:rFonts w:ascii="Calibri" w:eastAsia="Times New Roman" w:hAnsi="Calibri" w:cs="Times New Roman"/>
                  <w:color w:val="000000"/>
                  <w:sz w:val="22"/>
                  <w:szCs w:val="22"/>
                  <w:lang w:eastAsia="en-GB" w:bidi="ar-SA"/>
                </w:rPr>
                <w:t>8</w:t>
              </w:r>
            </w:ins>
          </w:p>
        </w:tc>
        <w:tc>
          <w:tcPr>
            <w:tcW w:w="960" w:type="dxa"/>
            <w:tcBorders>
              <w:top w:val="nil"/>
              <w:left w:val="nil"/>
              <w:bottom w:val="nil"/>
              <w:right w:val="nil"/>
            </w:tcBorders>
            <w:shd w:val="clear" w:color="auto" w:fill="auto"/>
            <w:noWrap/>
            <w:vAlign w:val="bottom"/>
            <w:hideMark/>
          </w:tcPr>
          <w:p w:rsidR="00D1337E" w:rsidRPr="00D1337E" w:rsidRDefault="00D1337E" w:rsidP="00D1337E">
            <w:pPr>
              <w:jc w:val="right"/>
              <w:rPr>
                <w:ins w:id="85" w:author="Rijnsdorp, Adriaan" w:date="2018-10-19T08:48:00Z"/>
                <w:rFonts w:ascii="Calibri" w:eastAsia="Times New Roman" w:hAnsi="Calibri" w:cs="Times New Roman"/>
                <w:color w:val="000000"/>
                <w:sz w:val="22"/>
                <w:szCs w:val="22"/>
                <w:lang w:eastAsia="en-GB" w:bidi="ar-SA"/>
              </w:rPr>
            </w:pPr>
            <w:ins w:id="86" w:author="Rijnsdorp, Adriaan" w:date="2018-10-19T08:48:00Z">
              <w:r w:rsidRPr="00D1337E">
                <w:rPr>
                  <w:rFonts w:ascii="Calibri" w:eastAsia="Times New Roman" w:hAnsi="Calibri" w:cs="Times New Roman"/>
                  <w:color w:val="000000"/>
                  <w:sz w:val="22"/>
                  <w:szCs w:val="22"/>
                  <w:lang w:eastAsia="en-GB" w:bidi="ar-SA"/>
                </w:rPr>
                <w:t>88</w:t>
              </w:r>
            </w:ins>
          </w:p>
        </w:tc>
        <w:tc>
          <w:tcPr>
            <w:tcW w:w="969" w:type="dxa"/>
            <w:tcBorders>
              <w:top w:val="nil"/>
              <w:left w:val="nil"/>
              <w:bottom w:val="nil"/>
              <w:right w:val="nil"/>
            </w:tcBorders>
            <w:shd w:val="clear" w:color="auto" w:fill="auto"/>
            <w:noWrap/>
            <w:vAlign w:val="bottom"/>
            <w:hideMark/>
          </w:tcPr>
          <w:p w:rsidR="00D1337E" w:rsidRPr="00D1337E" w:rsidRDefault="00D1337E" w:rsidP="00D1337E">
            <w:pPr>
              <w:jc w:val="right"/>
              <w:rPr>
                <w:ins w:id="87" w:author="Rijnsdorp, Adriaan" w:date="2018-10-19T08:48:00Z"/>
                <w:rFonts w:ascii="Calibri" w:eastAsia="Times New Roman" w:hAnsi="Calibri" w:cs="Times New Roman"/>
                <w:color w:val="000000"/>
                <w:sz w:val="22"/>
                <w:szCs w:val="22"/>
                <w:lang w:eastAsia="en-GB" w:bidi="ar-SA"/>
              </w:rPr>
            </w:pPr>
            <w:ins w:id="88" w:author="Rijnsdorp, Adriaan" w:date="2018-10-19T08:48:00Z">
              <w:r w:rsidRPr="00D1337E">
                <w:rPr>
                  <w:rFonts w:ascii="Calibri" w:eastAsia="Times New Roman" w:hAnsi="Calibri" w:cs="Times New Roman"/>
                  <w:color w:val="000000"/>
                  <w:sz w:val="22"/>
                  <w:szCs w:val="22"/>
                  <w:lang w:eastAsia="en-GB" w:bidi="ar-SA"/>
                </w:rPr>
                <w:t>39</w:t>
              </w:r>
            </w:ins>
          </w:p>
        </w:tc>
        <w:tc>
          <w:tcPr>
            <w:tcW w:w="951" w:type="dxa"/>
            <w:tcBorders>
              <w:top w:val="nil"/>
              <w:left w:val="nil"/>
              <w:bottom w:val="nil"/>
              <w:right w:val="nil"/>
            </w:tcBorders>
            <w:shd w:val="clear" w:color="auto" w:fill="auto"/>
            <w:noWrap/>
            <w:vAlign w:val="bottom"/>
            <w:hideMark/>
          </w:tcPr>
          <w:p w:rsidR="00D1337E" w:rsidRPr="00D1337E" w:rsidRDefault="00D1337E" w:rsidP="00D1337E">
            <w:pPr>
              <w:jc w:val="right"/>
              <w:rPr>
                <w:ins w:id="89" w:author="Rijnsdorp, Adriaan" w:date="2018-10-19T08:48:00Z"/>
                <w:rFonts w:ascii="Calibri" w:eastAsia="Times New Roman" w:hAnsi="Calibri" w:cs="Times New Roman"/>
                <w:color w:val="000000"/>
                <w:sz w:val="22"/>
                <w:szCs w:val="22"/>
                <w:lang w:eastAsia="en-GB" w:bidi="ar-SA"/>
              </w:rPr>
            </w:pPr>
            <w:ins w:id="90" w:author="Rijnsdorp, Adriaan" w:date="2018-10-19T08:48:00Z">
              <w:r w:rsidRPr="00D1337E">
                <w:rPr>
                  <w:rFonts w:ascii="Calibri" w:eastAsia="Times New Roman" w:hAnsi="Calibri" w:cs="Times New Roman"/>
                  <w:color w:val="000000"/>
                  <w:sz w:val="22"/>
                  <w:szCs w:val="22"/>
                  <w:lang w:eastAsia="en-GB" w:bidi="ar-SA"/>
                </w:rPr>
                <w:t>19</w:t>
              </w:r>
            </w:ins>
          </w:p>
        </w:tc>
      </w:tr>
      <w:tr w:rsidR="00D1337E" w:rsidRPr="00D1337E" w:rsidTr="00D1337E">
        <w:trPr>
          <w:trHeight w:val="300"/>
          <w:ins w:id="91" w:author="Rijnsdorp, Adriaan" w:date="2018-10-19T08:48:00Z"/>
        </w:trPr>
        <w:tc>
          <w:tcPr>
            <w:tcW w:w="960" w:type="dxa"/>
            <w:tcBorders>
              <w:top w:val="nil"/>
              <w:left w:val="nil"/>
              <w:bottom w:val="nil"/>
              <w:right w:val="nil"/>
            </w:tcBorders>
            <w:shd w:val="clear" w:color="auto" w:fill="auto"/>
            <w:noWrap/>
            <w:vAlign w:val="bottom"/>
            <w:hideMark/>
          </w:tcPr>
          <w:p w:rsidR="00D1337E" w:rsidRPr="00D1337E" w:rsidRDefault="00D1337E" w:rsidP="00D1337E">
            <w:pPr>
              <w:jc w:val="right"/>
              <w:rPr>
                <w:ins w:id="92" w:author="Rijnsdorp, Adriaan" w:date="2018-10-19T08:48:00Z"/>
                <w:rFonts w:ascii="Calibri" w:eastAsia="Times New Roman" w:hAnsi="Calibri" w:cs="Times New Roman"/>
                <w:color w:val="000000"/>
                <w:sz w:val="22"/>
                <w:szCs w:val="22"/>
                <w:lang w:eastAsia="en-GB" w:bidi="ar-SA"/>
              </w:rPr>
            </w:pPr>
            <w:ins w:id="93" w:author="Rijnsdorp, Adriaan" w:date="2018-10-19T08:48:00Z">
              <w:r w:rsidRPr="00D1337E">
                <w:rPr>
                  <w:rFonts w:ascii="Calibri" w:eastAsia="Times New Roman" w:hAnsi="Calibri" w:cs="Times New Roman"/>
                  <w:color w:val="000000"/>
                  <w:sz w:val="22"/>
                  <w:szCs w:val="22"/>
                  <w:lang w:eastAsia="en-GB" w:bidi="ar-SA"/>
                </w:rPr>
                <w:t>9</w:t>
              </w:r>
            </w:ins>
          </w:p>
        </w:tc>
        <w:tc>
          <w:tcPr>
            <w:tcW w:w="960" w:type="dxa"/>
            <w:tcBorders>
              <w:top w:val="nil"/>
              <w:left w:val="nil"/>
              <w:bottom w:val="nil"/>
              <w:right w:val="nil"/>
            </w:tcBorders>
            <w:shd w:val="clear" w:color="auto" w:fill="auto"/>
            <w:noWrap/>
            <w:vAlign w:val="bottom"/>
            <w:hideMark/>
          </w:tcPr>
          <w:p w:rsidR="00D1337E" w:rsidRPr="00D1337E" w:rsidRDefault="00D1337E" w:rsidP="00D1337E">
            <w:pPr>
              <w:jc w:val="right"/>
              <w:rPr>
                <w:ins w:id="94" w:author="Rijnsdorp, Adriaan" w:date="2018-10-19T08:48:00Z"/>
                <w:rFonts w:ascii="Calibri" w:eastAsia="Times New Roman" w:hAnsi="Calibri" w:cs="Times New Roman"/>
                <w:color w:val="000000"/>
                <w:sz w:val="22"/>
                <w:szCs w:val="22"/>
                <w:lang w:eastAsia="en-GB" w:bidi="ar-SA"/>
              </w:rPr>
            </w:pPr>
            <w:ins w:id="95" w:author="Rijnsdorp, Adriaan" w:date="2018-10-19T08:48:00Z">
              <w:r w:rsidRPr="00D1337E">
                <w:rPr>
                  <w:rFonts w:ascii="Calibri" w:eastAsia="Times New Roman" w:hAnsi="Calibri" w:cs="Times New Roman"/>
                  <w:color w:val="000000"/>
                  <w:sz w:val="22"/>
                  <w:szCs w:val="22"/>
                  <w:lang w:eastAsia="en-GB" w:bidi="ar-SA"/>
                </w:rPr>
                <w:t>88</w:t>
              </w:r>
            </w:ins>
          </w:p>
        </w:tc>
        <w:tc>
          <w:tcPr>
            <w:tcW w:w="969" w:type="dxa"/>
            <w:tcBorders>
              <w:top w:val="nil"/>
              <w:left w:val="nil"/>
              <w:bottom w:val="nil"/>
              <w:right w:val="nil"/>
            </w:tcBorders>
            <w:shd w:val="clear" w:color="auto" w:fill="auto"/>
            <w:noWrap/>
            <w:vAlign w:val="bottom"/>
            <w:hideMark/>
          </w:tcPr>
          <w:p w:rsidR="00D1337E" w:rsidRPr="00D1337E" w:rsidRDefault="00D1337E" w:rsidP="00D1337E">
            <w:pPr>
              <w:jc w:val="right"/>
              <w:rPr>
                <w:ins w:id="96" w:author="Rijnsdorp, Adriaan" w:date="2018-10-19T08:48:00Z"/>
                <w:rFonts w:ascii="Calibri" w:eastAsia="Times New Roman" w:hAnsi="Calibri" w:cs="Times New Roman"/>
                <w:color w:val="000000"/>
                <w:sz w:val="22"/>
                <w:szCs w:val="22"/>
                <w:lang w:eastAsia="en-GB" w:bidi="ar-SA"/>
              </w:rPr>
            </w:pPr>
            <w:ins w:id="97" w:author="Rijnsdorp, Adriaan" w:date="2018-10-19T08:48:00Z">
              <w:r w:rsidRPr="00D1337E">
                <w:rPr>
                  <w:rFonts w:ascii="Calibri" w:eastAsia="Times New Roman" w:hAnsi="Calibri" w:cs="Times New Roman"/>
                  <w:color w:val="000000"/>
                  <w:sz w:val="22"/>
                  <w:szCs w:val="22"/>
                  <w:lang w:eastAsia="en-GB" w:bidi="ar-SA"/>
                </w:rPr>
                <w:t>49</w:t>
              </w:r>
            </w:ins>
          </w:p>
        </w:tc>
        <w:tc>
          <w:tcPr>
            <w:tcW w:w="951" w:type="dxa"/>
            <w:tcBorders>
              <w:top w:val="nil"/>
              <w:left w:val="nil"/>
              <w:bottom w:val="nil"/>
              <w:right w:val="nil"/>
            </w:tcBorders>
            <w:shd w:val="clear" w:color="auto" w:fill="auto"/>
            <w:noWrap/>
            <w:vAlign w:val="bottom"/>
            <w:hideMark/>
          </w:tcPr>
          <w:p w:rsidR="00D1337E" w:rsidRPr="00D1337E" w:rsidRDefault="00D1337E" w:rsidP="00D1337E">
            <w:pPr>
              <w:jc w:val="right"/>
              <w:rPr>
                <w:ins w:id="98" w:author="Rijnsdorp, Adriaan" w:date="2018-10-19T08:48:00Z"/>
                <w:rFonts w:ascii="Calibri" w:eastAsia="Times New Roman" w:hAnsi="Calibri" w:cs="Times New Roman"/>
                <w:color w:val="000000"/>
                <w:sz w:val="22"/>
                <w:szCs w:val="22"/>
                <w:lang w:eastAsia="en-GB" w:bidi="ar-SA"/>
              </w:rPr>
            </w:pPr>
            <w:ins w:id="99" w:author="Rijnsdorp, Adriaan" w:date="2018-10-19T08:48:00Z">
              <w:r w:rsidRPr="00D1337E">
                <w:rPr>
                  <w:rFonts w:ascii="Calibri" w:eastAsia="Times New Roman" w:hAnsi="Calibri" w:cs="Times New Roman"/>
                  <w:color w:val="000000"/>
                  <w:sz w:val="22"/>
                  <w:szCs w:val="22"/>
                  <w:lang w:eastAsia="en-GB" w:bidi="ar-SA"/>
                </w:rPr>
                <w:t>29</w:t>
              </w:r>
            </w:ins>
          </w:p>
        </w:tc>
      </w:tr>
      <w:tr w:rsidR="00D1337E" w:rsidRPr="00D1337E" w:rsidTr="00D1337E">
        <w:trPr>
          <w:trHeight w:val="300"/>
          <w:ins w:id="100" w:author="Rijnsdorp, Adriaan" w:date="2018-10-19T08:48:00Z"/>
        </w:trPr>
        <w:tc>
          <w:tcPr>
            <w:tcW w:w="960" w:type="dxa"/>
            <w:tcBorders>
              <w:top w:val="nil"/>
              <w:left w:val="nil"/>
              <w:bottom w:val="nil"/>
              <w:right w:val="nil"/>
            </w:tcBorders>
            <w:shd w:val="clear" w:color="auto" w:fill="auto"/>
            <w:noWrap/>
            <w:vAlign w:val="bottom"/>
            <w:hideMark/>
          </w:tcPr>
          <w:p w:rsidR="00D1337E" w:rsidRPr="00D1337E" w:rsidRDefault="00D1337E" w:rsidP="00D1337E">
            <w:pPr>
              <w:jc w:val="right"/>
              <w:rPr>
                <w:ins w:id="101" w:author="Rijnsdorp, Adriaan" w:date="2018-10-19T08:48:00Z"/>
                <w:rFonts w:ascii="Calibri" w:eastAsia="Times New Roman" w:hAnsi="Calibri" w:cs="Times New Roman"/>
                <w:color w:val="000000"/>
                <w:sz w:val="22"/>
                <w:szCs w:val="22"/>
                <w:lang w:eastAsia="en-GB" w:bidi="ar-SA"/>
              </w:rPr>
            </w:pPr>
            <w:ins w:id="102" w:author="Rijnsdorp, Adriaan" w:date="2018-10-19T08:48:00Z">
              <w:r w:rsidRPr="00D1337E">
                <w:rPr>
                  <w:rFonts w:ascii="Calibri" w:eastAsia="Times New Roman" w:hAnsi="Calibri" w:cs="Times New Roman"/>
                  <w:color w:val="000000"/>
                  <w:sz w:val="22"/>
                  <w:szCs w:val="22"/>
                  <w:lang w:eastAsia="en-GB" w:bidi="ar-SA"/>
                </w:rPr>
                <w:t>10</w:t>
              </w:r>
            </w:ins>
          </w:p>
        </w:tc>
        <w:tc>
          <w:tcPr>
            <w:tcW w:w="960" w:type="dxa"/>
            <w:tcBorders>
              <w:top w:val="nil"/>
              <w:left w:val="nil"/>
              <w:bottom w:val="nil"/>
              <w:right w:val="nil"/>
            </w:tcBorders>
            <w:shd w:val="clear" w:color="auto" w:fill="auto"/>
            <w:noWrap/>
            <w:vAlign w:val="bottom"/>
            <w:hideMark/>
          </w:tcPr>
          <w:p w:rsidR="00D1337E" w:rsidRPr="00D1337E" w:rsidRDefault="00D1337E" w:rsidP="00D1337E">
            <w:pPr>
              <w:jc w:val="right"/>
              <w:rPr>
                <w:ins w:id="103" w:author="Rijnsdorp, Adriaan" w:date="2018-10-19T08:48:00Z"/>
                <w:rFonts w:ascii="Calibri" w:eastAsia="Times New Roman" w:hAnsi="Calibri" w:cs="Times New Roman"/>
                <w:color w:val="000000"/>
                <w:sz w:val="22"/>
                <w:szCs w:val="22"/>
                <w:lang w:eastAsia="en-GB" w:bidi="ar-SA"/>
              </w:rPr>
            </w:pPr>
            <w:ins w:id="104" w:author="Rijnsdorp, Adriaan" w:date="2018-10-19T08:48:00Z">
              <w:r w:rsidRPr="00D1337E">
                <w:rPr>
                  <w:rFonts w:ascii="Calibri" w:eastAsia="Times New Roman" w:hAnsi="Calibri" w:cs="Times New Roman"/>
                  <w:color w:val="000000"/>
                  <w:sz w:val="22"/>
                  <w:szCs w:val="22"/>
                  <w:lang w:eastAsia="en-GB" w:bidi="ar-SA"/>
                </w:rPr>
                <w:t>88</w:t>
              </w:r>
            </w:ins>
          </w:p>
        </w:tc>
        <w:tc>
          <w:tcPr>
            <w:tcW w:w="969" w:type="dxa"/>
            <w:tcBorders>
              <w:top w:val="nil"/>
              <w:left w:val="nil"/>
              <w:bottom w:val="nil"/>
              <w:right w:val="nil"/>
            </w:tcBorders>
            <w:shd w:val="clear" w:color="auto" w:fill="auto"/>
            <w:noWrap/>
            <w:vAlign w:val="bottom"/>
            <w:hideMark/>
          </w:tcPr>
          <w:p w:rsidR="00D1337E" w:rsidRPr="00D1337E" w:rsidRDefault="00D1337E" w:rsidP="00D1337E">
            <w:pPr>
              <w:jc w:val="right"/>
              <w:rPr>
                <w:ins w:id="105" w:author="Rijnsdorp, Adriaan" w:date="2018-10-19T08:48:00Z"/>
                <w:rFonts w:ascii="Calibri" w:eastAsia="Times New Roman" w:hAnsi="Calibri" w:cs="Times New Roman"/>
                <w:color w:val="000000"/>
                <w:sz w:val="22"/>
                <w:szCs w:val="22"/>
                <w:lang w:eastAsia="en-GB" w:bidi="ar-SA"/>
              </w:rPr>
            </w:pPr>
            <w:ins w:id="106" w:author="Rijnsdorp, Adriaan" w:date="2018-10-19T08:48:00Z">
              <w:r w:rsidRPr="00D1337E">
                <w:rPr>
                  <w:rFonts w:ascii="Calibri" w:eastAsia="Times New Roman" w:hAnsi="Calibri" w:cs="Times New Roman"/>
                  <w:color w:val="000000"/>
                  <w:sz w:val="22"/>
                  <w:szCs w:val="22"/>
                  <w:lang w:eastAsia="en-GB" w:bidi="ar-SA"/>
                </w:rPr>
                <w:t>25</w:t>
              </w:r>
            </w:ins>
          </w:p>
        </w:tc>
        <w:tc>
          <w:tcPr>
            <w:tcW w:w="951" w:type="dxa"/>
            <w:tcBorders>
              <w:top w:val="nil"/>
              <w:left w:val="nil"/>
              <w:bottom w:val="nil"/>
              <w:right w:val="nil"/>
            </w:tcBorders>
            <w:shd w:val="clear" w:color="auto" w:fill="auto"/>
            <w:noWrap/>
            <w:vAlign w:val="bottom"/>
            <w:hideMark/>
          </w:tcPr>
          <w:p w:rsidR="00D1337E" w:rsidRPr="00D1337E" w:rsidRDefault="00D1337E" w:rsidP="00D1337E">
            <w:pPr>
              <w:jc w:val="right"/>
              <w:rPr>
                <w:ins w:id="107" w:author="Rijnsdorp, Adriaan" w:date="2018-10-19T08:48:00Z"/>
                <w:rFonts w:ascii="Calibri" w:eastAsia="Times New Roman" w:hAnsi="Calibri" w:cs="Times New Roman"/>
                <w:color w:val="000000"/>
                <w:sz w:val="22"/>
                <w:szCs w:val="22"/>
                <w:lang w:eastAsia="en-GB" w:bidi="ar-SA"/>
              </w:rPr>
            </w:pPr>
            <w:ins w:id="108" w:author="Rijnsdorp, Adriaan" w:date="2018-10-19T08:48:00Z">
              <w:r w:rsidRPr="00D1337E">
                <w:rPr>
                  <w:rFonts w:ascii="Calibri" w:eastAsia="Times New Roman" w:hAnsi="Calibri" w:cs="Times New Roman"/>
                  <w:color w:val="000000"/>
                  <w:sz w:val="22"/>
                  <w:szCs w:val="22"/>
                  <w:lang w:eastAsia="en-GB" w:bidi="ar-SA"/>
                </w:rPr>
                <w:t>5</w:t>
              </w:r>
            </w:ins>
          </w:p>
        </w:tc>
      </w:tr>
      <w:tr w:rsidR="00D1337E" w:rsidRPr="00D1337E" w:rsidTr="00D1337E">
        <w:trPr>
          <w:trHeight w:val="300"/>
          <w:ins w:id="109" w:author="Rijnsdorp, Adriaan" w:date="2018-10-19T08:48:00Z"/>
        </w:trPr>
        <w:tc>
          <w:tcPr>
            <w:tcW w:w="960" w:type="dxa"/>
            <w:tcBorders>
              <w:top w:val="nil"/>
              <w:left w:val="nil"/>
              <w:bottom w:val="nil"/>
              <w:right w:val="nil"/>
            </w:tcBorders>
            <w:shd w:val="clear" w:color="auto" w:fill="auto"/>
            <w:noWrap/>
            <w:vAlign w:val="bottom"/>
            <w:hideMark/>
          </w:tcPr>
          <w:p w:rsidR="00D1337E" w:rsidRPr="00D1337E" w:rsidRDefault="00D1337E" w:rsidP="00D1337E">
            <w:pPr>
              <w:jc w:val="right"/>
              <w:rPr>
                <w:ins w:id="110" w:author="Rijnsdorp, Adriaan" w:date="2018-10-19T08:48:00Z"/>
                <w:rFonts w:ascii="Calibri" w:eastAsia="Times New Roman" w:hAnsi="Calibri" w:cs="Times New Roman"/>
                <w:color w:val="000000"/>
                <w:sz w:val="22"/>
                <w:szCs w:val="22"/>
                <w:lang w:eastAsia="en-GB" w:bidi="ar-SA"/>
              </w:rPr>
            </w:pPr>
            <w:ins w:id="111" w:author="Rijnsdorp, Adriaan" w:date="2018-10-19T08:48:00Z">
              <w:r w:rsidRPr="00D1337E">
                <w:rPr>
                  <w:rFonts w:ascii="Calibri" w:eastAsia="Times New Roman" w:hAnsi="Calibri" w:cs="Times New Roman"/>
                  <w:color w:val="000000"/>
                  <w:sz w:val="22"/>
                  <w:szCs w:val="22"/>
                  <w:lang w:eastAsia="en-GB" w:bidi="ar-SA"/>
                </w:rPr>
                <w:t>11</w:t>
              </w:r>
            </w:ins>
          </w:p>
        </w:tc>
        <w:tc>
          <w:tcPr>
            <w:tcW w:w="960" w:type="dxa"/>
            <w:tcBorders>
              <w:top w:val="nil"/>
              <w:left w:val="nil"/>
              <w:bottom w:val="nil"/>
              <w:right w:val="nil"/>
            </w:tcBorders>
            <w:shd w:val="clear" w:color="auto" w:fill="auto"/>
            <w:noWrap/>
            <w:vAlign w:val="bottom"/>
            <w:hideMark/>
          </w:tcPr>
          <w:p w:rsidR="00D1337E" w:rsidRPr="00D1337E" w:rsidRDefault="00D1337E" w:rsidP="00D1337E">
            <w:pPr>
              <w:jc w:val="right"/>
              <w:rPr>
                <w:ins w:id="112" w:author="Rijnsdorp, Adriaan" w:date="2018-10-19T08:48:00Z"/>
                <w:rFonts w:ascii="Calibri" w:eastAsia="Times New Roman" w:hAnsi="Calibri" w:cs="Times New Roman"/>
                <w:color w:val="000000"/>
                <w:sz w:val="22"/>
                <w:szCs w:val="22"/>
                <w:lang w:eastAsia="en-GB" w:bidi="ar-SA"/>
              </w:rPr>
            </w:pPr>
            <w:ins w:id="113" w:author="Rijnsdorp, Adriaan" w:date="2018-10-19T08:48:00Z">
              <w:r w:rsidRPr="00D1337E">
                <w:rPr>
                  <w:rFonts w:ascii="Calibri" w:eastAsia="Times New Roman" w:hAnsi="Calibri" w:cs="Times New Roman"/>
                  <w:color w:val="000000"/>
                  <w:sz w:val="22"/>
                  <w:szCs w:val="22"/>
                  <w:lang w:eastAsia="en-GB" w:bidi="ar-SA"/>
                </w:rPr>
                <w:t>88</w:t>
              </w:r>
            </w:ins>
          </w:p>
        </w:tc>
        <w:tc>
          <w:tcPr>
            <w:tcW w:w="969" w:type="dxa"/>
            <w:tcBorders>
              <w:top w:val="nil"/>
              <w:left w:val="nil"/>
              <w:bottom w:val="nil"/>
              <w:right w:val="nil"/>
            </w:tcBorders>
            <w:shd w:val="clear" w:color="auto" w:fill="auto"/>
            <w:noWrap/>
            <w:vAlign w:val="bottom"/>
            <w:hideMark/>
          </w:tcPr>
          <w:p w:rsidR="00D1337E" w:rsidRPr="00D1337E" w:rsidRDefault="00D1337E" w:rsidP="00D1337E">
            <w:pPr>
              <w:jc w:val="right"/>
              <w:rPr>
                <w:ins w:id="114" w:author="Rijnsdorp, Adriaan" w:date="2018-10-19T08:48:00Z"/>
                <w:rFonts w:ascii="Calibri" w:eastAsia="Times New Roman" w:hAnsi="Calibri" w:cs="Times New Roman"/>
                <w:color w:val="000000"/>
                <w:sz w:val="22"/>
                <w:szCs w:val="22"/>
                <w:lang w:eastAsia="en-GB" w:bidi="ar-SA"/>
              </w:rPr>
            </w:pPr>
            <w:ins w:id="115" w:author="Rijnsdorp, Adriaan" w:date="2018-10-19T08:48:00Z">
              <w:r w:rsidRPr="00D1337E">
                <w:rPr>
                  <w:rFonts w:ascii="Calibri" w:eastAsia="Times New Roman" w:hAnsi="Calibri" w:cs="Times New Roman"/>
                  <w:color w:val="000000"/>
                  <w:sz w:val="22"/>
                  <w:szCs w:val="22"/>
                  <w:lang w:eastAsia="en-GB" w:bidi="ar-SA"/>
                </w:rPr>
                <w:t>35</w:t>
              </w:r>
            </w:ins>
          </w:p>
        </w:tc>
        <w:tc>
          <w:tcPr>
            <w:tcW w:w="951" w:type="dxa"/>
            <w:tcBorders>
              <w:top w:val="nil"/>
              <w:left w:val="nil"/>
              <w:bottom w:val="nil"/>
              <w:right w:val="nil"/>
            </w:tcBorders>
            <w:shd w:val="clear" w:color="auto" w:fill="auto"/>
            <w:noWrap/>
            <w:vAlign w:val="bottom"/>
            <w:hideMark/>
          </w:tcPr>
          <w:p w:rsidR="00D1337E" w:rsidRPr="00D1337E" w:rsidRDefault="00D1337E" w:rsidP="00D1337E">
            <w:pPr>
              <w:jc w:val="right"/>
              <w:rPr>
                <w:ins w:id="116" w:author="Rijnsdorp, Adriaan" w:date="2018-10-19T08:48:00Z"/>
                <w:rFonts w:ascii="Calibri" w:eastAsia="Times New Roman" w:hAnsi="Calibri" w:cs="Times New Roman"/>
                <w:color w:val="000000"/>
                <w:sz w:val="22"/>
                <w:szCs w:val="22"/>
                <w:lang w:eastAsia="en-GB" w:bidi="ar-SA"/>
              </w:rPr>
            </w:pPr>
            <w:ins w:id="117" w:author="Rijnsdorp, Adriaan" w:date="2018-10-19T08:48:00Z">
              <w:r w:rsidRPr="00D1337E">
                <w:rPr>
                  <w:rFonts w:ascii="Calibri" w:eastAsia="Times New Roman" w:hAnsi="Calibri" w:cs="Times New Roman"/>
                  <w:color w:val="000000"/>
                  <w:sz w:val="22"/>
                  <w:szCs w:val="22"/>
                  <w:lang w:eastAsia="en-GB" w:bidi="ar-SA"/>
                </w:rPr>
                <w:t>16</w:t>
              </w:r>
            </w:ins>
          </w:p>
        </w:tc>
      </w:tr>
      <w:tr w:rsidR="00D1337E" w:rsidRPr="00D1337E" w:rsidTr="00D1337E">
        <w:trPr>
          <w:trHeight w:val="300"/>
          <w:ins w:id="118" w:author="Rijnsdorp, Adriaan" w:date="2018-10-19T08:48:00Z"/>
        </w:trPr>
        <w:tc>
          <w:tcPr>
            <w:tcW w:w="960" w:type="dxa"/>
            <w:tcBorders>
              <w:top w:val="nil"/>
              <w:left w:val="nil"/>
              <w:bottom w:val="nil"/>
              <w:right w:val="nil"/>
            </w:tcBorders>
            <w:shd w:val="clear" w:color="auto" w:fill="auto"/>
            <w:noWrap/>
            <w:vAlign w:val="bottom"/>
            <w:hideMark/>
          </w:tcPr>
          <w:p w:rsidR="00D1337E" w:rsidRPr="00D1337E" w:rsidRDefault="00D1337E" w:rsidP="00D1337E">
            <w:pPr>
              <w:jc w:val="right"/>
              <w:rPr>
                <w:ins w:id="119" w:author="Rijnsdorp, Adriaan" w:date="2018-10-19T08:48:00Z"/>
                <w:rFonts w:ascii="Calibri" w:eastAsia="Times New Roman" w:hAnsi="Calibri" w:cs="Times New Roman"/>
                <w:color w:val="000000"/>
                <w:sz w:val="22"/>
                <w:szCs w:val="22"/>
                <w:lang w:eastAsia="en-GB" w:bidi="ar-SA"/>
              </w:rPr>
            </w:pPr>
            <w:ins w:id="120" w:author="Rijnsdorp, Adriaan" w:date="2018-10-19T08:48:00Z">
              <w:r w:rsidRPr="00D1337E">
                <w:rPr>
                  <w:rFonts w:ascii="Calibri" w:eastAsia="Times New Roman" w:hAnsi="Calibri" w:cs="Times New Roman"/>
                  <w:color w:val="000000"/>
                  <w:sz w:val="22"/>
                  <w:szCs w:val="22"/>
                  <w:lang w:eastAsia="en-GB" w:bidi="ar-SA"/>
                </w:rPr>
                <w:t>12</w:t>
              </w:r>
            </w:ins>
          </w:p>
        </w:tc>
        <w:tc>
          <w:tcPr>
            <w:tcW w:w="960" w:type="dxa"/>
            <w:tcBorders>
              <w:top w:val="nil"/>
              <w:left w:val="nil"/>
              <w:bottom w:val="nil"/>
              <w:right w:val="nil"/>
            </w:tcBorders>
            <w:shd w:val="clear" w:color="auto" w:fill="auto"/>
            <w:noWrap/>
            <w:vAlign w:val="bottom"/>
            <w:hideMark/>
          </w:tcPr>
          <w:p w:rsidR="00D1337E" w:rsidRPr="00D1337E" w:rsidRDefault="00D1337E" w:rsidP="00D1337E">
            <w:pPr>
              <w:jc w:val="right"/>
              <w:rPr>
                <w:ins w:id="121" w:author="Rijnsdorp, Adriaan" w:date="2018-10-19T08:48:00Z"/>
                <w:rFonts w:ascii="Calibri" w:eastAsia="Times New Roman" w:hAnsi="Calibri" w:cs="Times New Roman"/>
                <w:color w:val="000000"/>
                <w:sz w:val="22"/>
                <w:szCs w:val="22"/>
                <w:lang w:eastAsia="en-GB" w:bidi="ar-SA"/>
              </w:rPr>
            </w:pPr>
            <w:ins w:id="122" w:author="Rijnsdorp, Adriaan" w:date="2018-10-19T08:48:00Z">
              <w:r w:rsidRPr="00D1337E">
                <w:rPr>
                  <w:rFonts w:ascii="Calibri" w:eastAsia="Times New Roman" w:hAnsi="Calibri" w:cs="Times New Roman"/>
                  <w:color w:val="000000"/>
                  <w:sz w:val="22"/>
                  <w:szCs w:val="22"/>
                  <w:lang w:eastAsia="en-GB" w:bidi="ar-SA"/>
                </w:rPr>
                <w:t>88</w:t>
              </w:r>
            </w:ins>
          </w:p>
        </w:tc>
        <w:tc>
          <w:tcPr>
            <w:tcW w:w="969" w:type="dxa"/>
            <w:tcBorders>
              <w:top w:val="nil"/>
              <w:left w:val="nil"/>
              <w:bottom w:val="nil"/>
              <w:right w:val="nil"/>
            </w:tcBorders>
            <w:shd w:val="clear" w:color="auto" w:fill="auto"/>
            <w:noWrap/>
            <w:vAlign w:val="bottom"/>
            <w:hideMark/>
          </w:tcPr>
          <w:p w:rsidR="00D1337E" w:rsidRPr="00D1337E" w:rsidRDefault="00D1337E" w:rsidP="00D1337E">
            <w:pPr>
              <w:jc w:val="right"/>
              <w:rPr>
                <w:ins w:id="123" w:author="Rijnsdorp, Adriaan" w:date="2018-10-19T08:48:00Z"/>
                <w:rFonts w:ascii="Calibri" w:eastAsia="Times New Roman" w:hAnsi="Calibri" w:cs="Times New Roman"/>
                <w:color w:val="000000"/>
                <w:sz w:val="22"/>
                <w:szCs w:val="22"/>
                <w:lang w:eastAsia="en-GB" w:bidi="ar-SA"/>
              </w:rPr>
            </w:pPr>
            <w:ins w:id="124" w:author="Rijnsdorp, Adriaan" w:date="2018-10-19T08:48:00Z">
              <w:r w:rsidRPr="00D1337E">
                <w:rPr>
                  <w:rFonts w:ascii="Calibri" w:eastAsia="Times New Roman" w:hAnsi="Calibri" w:cs="Times New Roman"/>
                  <w:color w:val="000000"/>
                  <w:sz w:val="22"/>
                  <w:szCs w:val="22"/>
                  <w:lang w:eastAsia="en-GB" w:bidi="ar-SA"/>
                </w:rPr>
                <w:t>45</w:t>
              </w:r>
            </w:ins>
          </w:p>
        </w:tc>
        <w:tc>
          <w:tcPr>
            <w:tcW w:w="951" w:type="dxa"/>
            <w:tcBorders>
              <w:top w:val="nil"/>
              <w:left w:val="nil"/>
              <w:bottom w:val="nil"/>
              <w:right w:val="nil"/>
            </w:tcBorders>
            <w:shd w:val="clear" w:color="auto" w:fill="auto"/>
            <w:noWrap/>
            <w:vAlign w:val="bottom"/>
            <w:hideMark/>
          </w:tcPr>
          <w:p w:rsidR="00D1337E" w:rsidRPr="00D1337E" w:rsidRDefault="00D1337E" w:rsidP="00D1337E">
            <w:pPr>
              <w:jc w:val="right"/>
              <w:rPr>
                <w:ins w:id="125" w:author="Rijnsdorp, Adriaan" w:date="2018-10-19T08:48:00Z"/>
                <w:rFonts w:ascii="Calibri" w:eastAsia="Times New Roman" w:hAnsi="Calibri" w:cs="Times New Roman"/>
                <w:color w:val="000000"/>
                <w:sz w:val="22"/>
                <w:szCs w:val="22"/>
                <w:lang w:eastAsia="en-GB" w:bidi="ar-SA"/>
              </w:rPr>
            </w:pPr>
            <w:ins w:id="126" w:author="Rijnsdorp, Adriaan" w:date="2018-10-19T08:48:00Z">
              <w:r w:rsidRPr="00D1337E">
                <w:rPr>
                  <w:rFonts w:ascii="Calibri" w:eastAsia="Times New Roman" w:hAnsi="Calibri" w:cs="Times New Roman"/>
                  <w:color w:val="000000"/>
                  <w:sz w:val="22"/>
                  <w:szCs w:val="22"/>
                  <w:lang w:eastAsia="en-GB" w:bidi="ar-SA"/>
                </w:rPr>
                <w:t>27</w:t>
              </w:r>
            </w:ins>
          </w:p>
        </w:tc>
      </w:tr>
      <w:tr w:rsidR="00D1337E" w:rsidRPr="00D1337E" w:rsidTr="00D1337E">
        <w:trPr>
          <w:trHeight w:val="300"/>
          <w:ins w:id="127" w:author="Rijnsdorp, Adriaan" w:date="2018-10-19T08:48:00Z"/>
        </w:trPr>
        <w:tc>
          <w:tcPr>
            <w:tcW w:w="960" w:type="dxa"/>
            <w:tcBorders>
              <w:top w:val="nil"/>
              <w:left w:val="nil"/>
              <w:bottom w:val="nil"/>
              <w:right w:val="nil"/>
            </w:tcBorders>
            <w:shd w:val="clear" w:color="auto" w:fill="auto"/>
            <w:noWrap/>
            <w:vAlign w:val="bottom"/>
            <w:hideMark/>
          </w:tcPr>
          <w:p w:rsidR="00D1337E" w:rsidRPr="00D1337E" w:rsidRDefault="00D1337E" w:rsidP="00D1337E">
            <w:pPr>
              <w:jc w:val="right"/>
              <w:rPr>
                <w:ins w:id="128" w:author="Rijnsdorp, Adriaan" w:date="2018-10-19T08:48:00Z"/>
                <w:rFonts w:ascii="Calibri" w:eastAsia="Times New Roman" w:hAnsi="Calibri" w:cs="Times New Roman"/>
                <w:color w:val="000000"/>
                <w:sz w:val="22"/>
                <w:szCs w:val="22"/>
                <w:lang w:eastAsia="en-GB" w:bidi="ar-SA"/>
              </w:rPr>
            </w:pPr>
            <w:ins w:id="129" w:author="Rijnsdorp, Adriaan" w:date="2018-10-19T08:48:00Z">
              <w:r w:rsidRPr="00D1337E">
                <w:rPr>
                  <w:rFonts w:ascii="Calibri" w:eastAsia="Times New Roman" w:hAnsi="Calibri" w:cs="Times New Roman"/>
                  <w:color w:val="000000"/>
                  <w:sz w:val="22"/>
                  <w:szCs w:val="22"/>
                  <w:lang w:eastAsia="en-GB" w:bidi="ar-SA"/>
                </w:rPr>
                <w:t>13</w:t>
              </w:r>
            </w:ins>
          </w:p>
        </w:tc>
        <w:tc>
          <w:tcPr>
            <w:tcW w:w="960" w:type="dxa"/>
            <w:tcBorders>
              <w:top w:val="nil"/>
              <w:left w:val="nil"/>
              <w:bottom w:val="nil"/>
              <w:right w:val="nil"/>
            </w:tcBorders>
            <w:shd w:val="clear" w:color="auto" w:fill="auto"/>
            <w:noWrap/>
            <w:vAlign w:val="bottom"/>
            <w:hideMark/>
          </w:tcPr>
          <w:p w:rsidR="00D1337E" w:rsidRPr="00D1337E" w:rsidRDefault="00D1337E" w:rsidP="00D1337E">
            <w:pPr>
              <w:jc w:val="right"/>
              <w:rPr>
                <w:ins w:id="130" w:author="Rijnsdorp, Adriaan" w:date="2018-10-19T08:48:00Z"/>
                <w:rFonts w:ascii="Calibri" w:eastAsia="Times New Roman" w:hAnsi="Calibri" w:cs="Times New Roman"/>
                <w:color w:val="000000"/>
                <w:sz w:val="22"/>
                <w:szCs w:val="22"/>
                <w:lang w:eastAsia="en-GB" w:bidi="ar-SA"/>
              </w:rPr>
            </w:pPr>
            <w:ins w:id="131" w:author="Rijnsdorp, Adriaan" w:date="2018-10-19T08:48:00Z">
              <w:r w:rsidRPr="00D1337E">
                <w:rPr>
                  <w:rFonts w:ascii="Calibri" w:eastAsia="Times New Roman" w:hAnsi="Calibri" w:cs="Times New Roman"/>
                  <w:color w:val="000000"/>
                  <w:sz w:val="22"/>
                  <w:szCs w:val="22"/>
                  <w:lang w:eastAsia="en-GB" w:bidi="ar-SA"/>
                </w:rPr>
                <w:t>88</w:t>
              </w:r>
            </w:ins>
          </w:p>
        </w:tc>
        <w:tc>
          <w:tcPr>
            <w:tcW w:w="969" w:type="dxa"/>
            <w:tcBorders>
              <w:top w:val="nil"/>
              <w:left w:val="nil"/>
              <w:bottom w:val="nil"/>
              <w:right w:val="nil"/>
            </w:tcBorders>
            <w:shd w:val="clear" w:color="auto" w:fill="auto"/>
            <w:noWrap/>
            <w:vAlign w:val="bottom"/>
            <w:hideMark/>
          </w:tcPr>
          <w:p w:rsidR="00D1337E" w:rsidRPr="00D1337E" w:rsidRDefault="00D1337E" w:rsidP="00D1337E">
            <w:pPr>
              <w:jc w:val="right"/>
              <w:rPr>
                <w:ins w:id="132" w:author="Rijnsdorp, Adriaan" w:date="2018-10-19T08:48:00Z"/>
                <w:rFonts w:ascii="Calibri" w:eastAsia="Times New Roman" w:hAnsi="Calibri" w:cs="Times New Roman"/>
                <w:color w:val="000000"/>
                <w:sz w:val="22"/>
                <w:szCs w:val="22"/>
                <w:lang w:eastAsia="en-GB" w:bidi="ar-SA"/>
              </w:rPr>
            </w:pPr>
            <w:ins w:id="133" w:author="Rijnsdorp, Adriaan" w:date="2018-10-19T08:48:00Z">
              <w:r w:rsidRPr="00D1337E">
                <w:rPr>
                  <w:rFonts w:ascii="Calibri" w:eastAsia="Times New Roman" w:hAnsi="Calibri" w:cs="Times New Roman"/>
                  <w:color w:val="000000"/>
                  <w:sz w:val="22"/>
                  <w:szCs w:val="22"/>
                  <w:lang w:eastAsia="en-GB" w:bidi="ar-SA"/>
                </w:rPr>
                <w:t>25</w:t>
              </w:r>
            </w:ins>
          </w:p>
        </w:tc>
        <w:tc>
          <w:tcPr>
            <w:tcW w:w="951" w:type="dxa"/>
            <w:tcBorders>
              <w:top w:val="nil"/>
              <w:left w:val="nil"/>
              <w:bottom w:val="nil"/>
              <w:right w:val="nil"/>
            </w:tcBorders>
            <w:shd w:val="clear" w:color="auto" w:fill="auto"/>
            <w:noWrap/>
            <w:vAlign w:val="bottom"/>
            <w:hideMark/>
          </w:tcPr>
          <w:p w:rsidR="00D1337E" w:rsidRPr="00D1337E" w:rsidRDefault="00D1337E" w:rsidP="00D1337E">
            <w:pPr>
              <w:jc w:val="right"/>
              <w:rPr>
                <w:ins w:id="134" w:author="Rijnsdorp, Adriaan" w:date="2018-10-19T08:48:00Z"/>
                <w:rFonts w:ascii="Calibri" w:eastAsia="Times New Roman" w:hAnsi="Calibri" w:cs="Times New Roman"/>
                <w:color w:val="000000"/>
                <w:sz w:val="22"/>
                <w:szCs w:val="22"/>
                <w:lang w:eastAsia="en-GB" w:bidi="ar-SA"/>
              </w:rPr>
            </w:pPr>
            <w:ins w:id="135" w:author="Rijnsdorp, Adriaan" w:date="2018-10-19T08:48:00Z">
              <w:r w:rsidRPr="00D1337E">
                <w:rPr>
                  <w:rFonts w:ascii="Calibri" w:eastAsia="Times New Roman" w:hAnsi="Calibri" w:cs="Times New Roman"/>
                  <w:color w:val="000000"/>
                  <w:sz w:val="22"/>
                  <w:szCs w:val="22"/>
                  <w:lang w:eastAsia="en-GB" w:bidi="ar-SA"/>
                </w:rPr>
                <w:t>20</w:t>
              </w:r>
            </w:ins>
          </w:p>
        </w:tc>
      </w:tr>
      <w:tr w:rsidR="00D1337E" w:rsidRPr="00D1337E" w:rsidTr="00D1337E">
        <w:trPr>
          <w:trHeight w:val="300"/>
          <w:ins w:id="136" w:author="Rijnsdorp, Adriaan" w:date="2018-10-19T08:48:00Z"/>
        </w:trPr>
        <w:tc>
          <w:tcPr>
            <w:tcW w:w="960" w:type="dxa"/>
            <w:tcBorders>
              <w:top w:val="nil"/>
              <w:left w:val="nil"/>
              <w:bottom w:val="nil"/>
              <w:right w:val="nil"/>
            </w:tcBorders>
            <w:shd w:val="clear" w:color="auto" w:fill="auto"/>
            <w:noWrap/>
            <w:vAlign w:val="bottom"/>
            <w:hideMark/>
          </w:tcPr>
          <w:p w:rsidR="00D1337E" w:rsidRPr="00D1337E" w:rsidRDefault="00D1337E" w:rsidP="00D1337E">
            <w:pPr>
              <w:jc w:val="right"/>
              <w:rPr>
                <w:ins w:id="137" w:author="Rijnsdorp, Adriaan" w:date="2018-10-19T08:48:00Z"/>
                <w:rFonts w:ascii="Calibri" w:eastAsia="Times New Roman" w:hAnsi="Calibri" w:cs="Times New Roman"/>
                <w:color w:val="000000"/>
                <w:sz w:val="22"/>
                <w:szCs w:val="22"/>
                <w:lang w:eastAsia="en-GB" w:bidi="ar-SA"/>
              </w:rPr>
            </w:pPr>
            <w:ins w:id="138" w:author="Rijnsdorp, Adriaan" w:date="2018-10-19T08:48:00Z">
              <w:r w:rsidRPr="00D1337E">
                <w:rPr>
                  <w:rFonts w:ascii="Calibri" w:eastAsia="Times New Roman" w:hAnsi="Calibri" w:cs="Times New Roman"/>
                  <w:color w:val="000000"/>
                  <w:sz w:val="22"/>
                  <w:szCs w:val="22"/>
                  <w:lang w:eastAsia="en-GB" w:bidi="ar-SA"/>
                </w:rPr>
                <w:t>14</w:t>
              </w:r>
            </w:ins>
          </w:p>
        </w:tc>
        <w:tc>
          <w:tcPr>
            <w:tcW w:w="960" w:type="dxa"/>
            <w:tcBorders>
              <w:top w:val="nil"/>
              <w:left w:val="nil"/>
              <w:bottom w:val="nil"/>
              <w:right w:val="nil"/>
            </w:tcBorders>
            <w:shd w:val="clear" w:color="auto" w:fill="auto"/>
            <w:noWrap/>
            <w:vAlign w:val="bottom"/>
            <w:hideMark/>
          </w:tcPr>
          <w:p w:rsidR="00D1337E" w:rsidRPr="00D1337E" w:rsidRDefault="00D1337E" w:rsidP="00D1337E">
            <w:pPr>
              <w:jc w:val="right"/>
              <w:rPr>
                <w:ins w:id="139" w:author="Rijnsdorp, Adriaan" w:date="2018-10-19T08:48:00Z"/>
                <w:rFonts w:ascii="Calibri" w:eastAsia="Times New Roman" w:hAnsi="Calibri" w:cs="Times New Roman"/>
                <w:color w:val="000000"/>
                <w:sz w:val="22"/>
                <w:szCs w:val="22"/>
                <w:lang w:eastAsia="en-GB" w:bidi="ar-SA"/>
              </w:rPr>
            </w:pPr>
            <w:ins w:id="140" w:author="Rijnsdorp, Adriaan" w:date="2018-10-19T08:48:00Z">
              <w:r w:rsidRPr="00D1337E">
                <w:rPr>
                  <w:rFonts w:ascii="Calibri" w:eastAsia="Times New Roman" w:hAnsi="Calibri" w:cs="Times New Roman"/>
                  <w:color w:val="000000"/>
                  <w:sz w:val="22"/>
                  <w:szCs w:val="22"/>
                  <w:lang w:eastAsia="en-GB" w:bidi="ar-SA"/>
                </w:rPr>
                <w:t>88</w:t>
              </w:r>
            </w:ins>
          </w:p>
        </w:tc>
        <w:tc>
          <w:tcPr>
            <w:tcW w:w="969" w:type="dxa"/>
            <w:tcBorders>
              <w:top w:val="nil"/>
              <w:left w:val="nil"/>
              <w:bottom w:val="nil"/>
              <w:right w:val="nil"/>
            </w:tcBorders>
            <w:shd w:val="clear" w:color="auto" w:fill="auto"/>
            <w:noWrap/>
            <w:vAlign w:val="bottom"/>
            <w:hideMark/>
          </w:tcPr>
          <w:p w:rsidR="00D1337E" w:rsidRPr="00D1337E" w:rsidRDefault="00D1337E" w:rsidP="00D1337E">
            <w:pPr>
              <w:jc w:val="right"/>
              <w:rPr>
                <w:ins w:id="141" w:author="Rijnsdorp, Adriaan" w:date="2018-10-19T08:48:00Z"/>
                <w:rFonts w:ascii="Calibri" w:eastAsia="Times New Roman" w:hAnsi="Calibri" w:cs="Times New Roman"/>
                <w:color w:val="000000"/>
                <w:sz w:val="22"/>
                <w:szCs w:val="22"/>
                <w:lang w:eastAsia="en-GB" w:bidi="ar-SA"/>
              </w:rPr>
            </w:pPr>
            <w:ins w:id="142" w:author="Rijnsdorp, Adriaan" w:date="2018-10-19T08:48:00Z">
              <w:r w:rsidRPr="00D1337E">
                <w:rPr>
                  <w:rFonts w:ascii="Calibri" w:eastAsia="Times New Roman" w:hAnsi="Calibri" w:cs="Times New Roman"/>
                  <w:color w:val="000000"/>
                  <w:sz w:val="22"/>
                  <w:szCs w:val="22"/>
                  <w:lang w:eastAsia="en-GB" w:bidi="ar-SA"/>
                </w:rPr>
                <w:t>33</w:t>
              </w:r>
            </w:ins>
          </w:p>
        </w:tc>
        <w:tc>
          <w:tcPr>
            <w:tcW w:w="951" w:type="dxa"/>
            <w:tcBorders>
              <w:top w:val="nil"/>
              <w:left w:val="nil"/>
              <w:bottom w:val="nil"/>
              <w:right w:val="nil"/>
            </w:tcBorders>
            <w:shd w:val="clear" w:color="auto" w:fill="auto"/>
            <w:noWrap/>
            <w:vAlign w:val="bottom"/>
            <w:hideMark/>
          </w:tcPr>
          <w:p w:rsidR="00D1337E" w:rsidRPr="00D1337E" w:rsidRDefault="00D1337E" w:rsidP="00D1337E">
            <w:pPr>
              <w:jc w:val="right"/>
              <w:rPr>
                <w:ins w:id="143" w:author="Rijnsdorp, Adriaan" w:date="2018-10-19T08:48:00Z"/>
                <w:rFonts w:ascii="Calibri" w:eastAsia="Times New Roman" w:hAnsi="Calibri" w:cs="Times New Roman"/>
                <w:color w:val="000000"/>
                <w:sz w:val="22"/>
                <w:szCs w:val="22"/>
                <w:lang w:eastAsia="en-GB" w:bidi="ar-SA"/>
              </w:rPr>
            </w:pPr>
            <w:ins w:id="144" w:author="Rijnsdorp, Adriaan" w:date="2018-10-19T08:48:00Z">
              <w:r w:rsidRPr="00D1337E">
                <w:rPr>
                  <w:rFonts w:ascii="Calibri" w:eastAsia="Times New Roman" w:hAnsi="Calibri" w:cs="Times New Roman"/>
                  <w:color w:val="000000"/>
                  <w:sz w:val="22"/>
                  <w:szCs w:val="22"/>
                  <w:lang w:eastAsia="en-GB" w:bidi="ar-SA"/>
                </w:rPr>
                <w:t>18</w:t>
              </w:r>
            </w:ins>
          </w:p>
        </w:tc>
      </w:tr>
      <w:tr w:rsidR="00D1337E" w:rsidRPr="00D1337E" w:rsidTr="00D1337E">
        <w:trPr>
          <w:trHeight w:val="300"/>
          <w:ins w:id="145" w:author="Rijnsdorp, Adriaan" w:date="2018-10-19T08:48:00Z"/>
        </w:trPr>
        <w:tc>
          <w:tcPr>
            <w:tcW w:w="960" w:type="dxa"/>
            <w:tcBorders>
              <w:top w:val="nil"/>
              <w:left w:val="nil"/>
              <w:bottom w:val="nil"/>
              <w:right w:val="nil"/>
            </w:tcBorders>
            <w:shd w:val="clear" w:color="auto" w:fill="auto"/>
            <w:noWrap/>
            <w:vAlign w:val="bottom"/>
            <w:hideMark/>
          </w:tcPr>
          <w:p w:rsidR="00D1337E" w:rsidRPr="00D1337E" w:rsidRDefault="00D1337E" w:rsidP="00D1337E">
            <w:pPr>
              <w:jc w:val="right"/>
              <w:rPr>
                <w:ins w:id="146" w:author="Rijnsdorp, Adriaan" w:date="2018-10-19T08:48:00Z"/>
                <w:rFonts w:ascii="Calibri" w:eastAsia="Times New Roman" w:hAnsi="Calibri" w:cs="Times New Roman"/>
                <w:color w:val="000000"/>
                <w:sz w:val="22"/>
                <w:szCs w:val="22"/>
                <w:lang w:eastAsia="en-GB" w:bidi="ar-SA"/>
              </w:rPr>
            </w:pPr>
            <w:ins w:id="147" w:author="Rijnsdorp, Adriaan" w:date="2018-10-19T08:48:00Z">
              <w:r w:rsidRPr="00D1337E">
                <w:rPr>
                  <w:rFonts w:ascii="Calibri" w:eastAsia="Times New Roman" w:hAnsi="Calibri" w:cs="Times New Roman"/>
                  <w:color w:val="000000"/>
                  <w:sz w:val="22"/>
                  <w:szCs w:val="22"/>
                  <w:lang w:eastAsia="en-GB" w:bidi="ar-SA"/>
                </w:rPr>
                <w:t>16</w:t>
              </w:r>
            </w:ins>
          </w:p>
        </w:tc>
        <w:tc>
          <w:tcPr>
            <w:tcW w:w="960" w:type="dxa"/>
            <w:tcBorders>
              <w:top w:val="nil"/>
              <w:left w:val="nil"/>
              <w:bottom w:val="nil"/>
              <w:right w:val="nil"/>
            </w:tcBorders>
            <w:shd w:val="clear" w:color="auto" w:fill="auto"/>
            <w:noWrap/>
            <w:vAlign w:val="bottom"/>
            <w:hideMark/>
          </w:tcPr>
          <w:p w:rsidR="00D1337E" w:rsidRPr="00D1337E" w:rsidRDefault="00D1337E" w:rsidP="00D1337E">
            <w:pPr>
              <w:jc w:val="right"/>
              <w:rPr>
                <w:ins w:id="148" w:author="Rijnsdorp, Adriaan" w:date="2018-10-19T08:48:00Z"/>
                <w:rFonts w:ascii="Calibri" w:eastAsia="Times New Roman" w:hAnsi="Calibri" w:cs="Times New Roman"/>
                <w:color w:val="000000"/>
                <w:sz w:val="22"/>
                <w:szCs w:val="22"/>
                <w:lang w:eastAsia="en-GB" w:bidi="ar-SA"/>
              </w:rPr>
            </w:pPr>
            <w:ins w:id="149" w:author="Rijnsdorp, Adriaan" w:date="2018-10-19T08:48:00Z">
              <w:r w:rsidRPr="00D1337E">
                <w:rPr>
                  <w:rFonts w:ascii="Calibri" w:eastAsia="Times New Roman" w:hAnsi="Calibri" w:cs="Times New Roman"/>
                  <w:color w:val="000000"/>
                  <w:sz w:val="22"/>
                  <w:szCs w:val="22"/>
                  <w:lang w:eastAsia="en-GB" w:bidi="ar-SA"/>
                </w:rPr>
                <w:t>88</w:t>
              </w:r>
            </w:ins>
          </w:p>
        </w:tc>
        <w:tc>
          <w:tcPr>
            <w:tcW w:w="969" w:type="dxa"/>
            <w:tcBorders>
              <w:top w:val="nil"/>
              <w:left w:val="nil"/>
              <w:bottom w:val="nil"/>
              <w:right w:val="nil"/>
            </w:tcBorders>
            <w:shd w:val="clear" w:color="auto" w:fill="auto"/>
            <w:noWrap/>
            <w:vAlign w:val="bottom"/>
            <w:hideMark/>
          </w:tcPr>
          <w:p w:rsidR="00D1337E" w:rsidRPr="00D1337E" w:rsidRDefault="00D1337E" w:rsidP="00D1337E">
            <w:pPr>
              <w:jc w:val="right"/>
              <w:rPr>
                <w:ins w:id="150" w:author="Rijnsdorp, Adriaan" w:date="2018-10-19T08:48:00Z"/>
                <w:rFonts w:ascii="Calibri" w:eastAsia="Times New Roman" w:hAnsi="Calibri" w:cs="Times New Roman"/>
                <w:color w:val="000000"/>
                <w:sz w:val="22"/>
                <w:szCs w:val="22"/>
                <w:lang w:eastAsia="en-GB" w:bidi="ar-SA"/>
              </w:rPr>
            </w:pPr>
            <w:ins w:id="151" w:author="Rijnsdorp, Adriaan" w:date="2018-10-19T08:48:00Z">
              <w:r w:rsidRPr="00D1337E">
                <w:rPr>
                  <w:rFonts w:ascii="Calibri" w:eastAsia="Times New Roman" w:hAnsi="Calibri" w:cs="Times New Roman"/>
                  <w:color w:val="000000"/>
                  <w:sz w:val="22"/>
                  <w:szCs w:val="22"/>
                  <w:lang w:eastAsia="en-GB" w:bidi="ar-SA"/>
                </w:rPr>
                <w:t>39</w:t>
              </w:r>
            </w:ins>
          </w:p>
        </w:tc>
        <w:tc>
          <w:tcPr>
            <w:tcW w:w="951" w:type="dxa"/>
            <w:tcBorders>
              <w:top w:val="nil"/>
              <w:left w:val="nil"/>
              <w:bottom w:val="nil"/>
              <w:right w:val="nil"/>
            </w:tcBorders>
            <w:shd w:val="clear" w:color="auto" w:fill="auto"/>
            <w:noWrap/>
            <w:vAlign w:val="bottom"/>
            <w:hideMark/>
          </w:tcPr>
          <w:p w:rsidR="00D1337E" w:rsidRPr="00D1337E" w:rsidRDefault="00D1337E" w:rsidP="00D1337E">
            <w:pPr>
              <w:jc w:val="right"/>
              <w:rPr>
                <w:ins w:id="152" w:author="Rijnsdorp, Adriaan" w:date="2018-10-19T08:48:00Z"/>
                <w:rFonts w:ascii="Calibri" w:eastAsia="Times New Roman" w:hAnsi="Calibri" w:cs="Times New Roman"/>
                <w:color w:val="000000"/>
                <w:sz w:val="22"/>
                <w:szCs w:val="22"/>
                <w:lang w:eastAsia="en-GB" w:bidi="ar-SA"/>
              </w:rPr>
            </w:pPr>
            <w:ins w:id="153" w:author="Rijnsdorp, Adriaan" w:date="2018-10-19T08:48:00Z">
              <w:r w:rsidRPr="00D1337E">
                <w:rPr>
                  <w:rFonts w:ascii="Calibri" w:eastAsia="Times New Roman" w:hAnsi="Calibri" w:cs="Times New Roman"/>
                  <w:color w:val="000000"/>
                  <w:sz w:val="22"/>
                  <w:szCs w:val="22"/>
                  <w:lang w:eastAsia="en-GB" w:bidi="ar-SA"/>
                </w:rPr>
                <w:t>28</w:t>
              </w:r>
            </w:ins>
          </w:p>
        </w:tc>
      </w:tr>
    </w:tbl>
    <w:p w:rsidR="00D1337E" w:rsidRDefault="00D1337E"/>
    <w:p w:rsidR="00732A15" w:rsidRDefault="00686100">
      <w:r>
        <w:t>Which are the exact port locations that we would like to model?</w:t>
      </w:r>
    </w:p>
    <w:p w:rsidR="00113AD9" w:rsidRDefault="00113AD9">
      <w:r>
        <w:t>We can use an average position along the stretch of coast line</w:t>
      </w:r>
    </w:p>
    <w:tbl>
      <w:tblPr>
        <w:tblW w:w="540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398"/>
        <w:gridCol w:w="1467"/>
        <w:gridCol w:w="1543"/>
      </w:tblGrid>
      <w:tr w:rsidR="00732A15">
        <w:tc>
          <w:tcPr>
            <w:tcW w:w="2398" w:type="dxa"/>
            <w:tcBorders>
              <w:top w:val="single" w:sz="2" w:space="0" w:color="000000"/>
              <w:left w:val="single" w:sz="2" w:space="0" w:color="000000"/>
              <w:bottom w:val="single" w:sz="2" w:space="0" w:color="000000"/>
            </w:tcBorders>
            <w:shd w:val="clear" w:color="auto" w:fill="auto"/>
            <w:tcMar>
              <w:left w:w="54" w:type="dxa"/>
            </w:tcMar>
          </w:tcPr>
          <w:p w:rsidR="00732A15" w:rsidRDefault="00732A15">
            <w:pPr>
              <w:pStyle w:val="TableContents"/>
              <w:jc w:val="center"/>
            </w:pPr>
          </w:p>
        </w:tc>
        <w:tc>
          <w:tcPr>
            <w:tcW w:w="1467" w:type="dxa"/>
            <w:tcBorders>
              <w:top w:val="single" w:sz="2" w:space="0" w:color="000000"/>
              <w:left w:val="single" w:sz="2" w:space="0" w:color="000000"/>
              <w:bottom w:val="single" w:sz="2" w:space="0" w:color="000000"/>
            </w:tcBorders>
            <w:shd w:val="clear" w:color="auto" w:fill="auto"/>
            <w:tcMar>
              <w:left w:w="54" w:type="dxa"/>
            </w:tcMar>
          </w:tcPr>
          <w:p w:rsidR="00732A15" w:rsidRDefault="00686100">
            <w:pPr>
              <w:pStyle w:val="TableContents"/>
              <w:jc w:val="center"/>
              <w:rPr>
                <w:b/>
                <w:bCs/>
              </w:rPr>
            </w:pPr>
            <w:r>
              <w:rPr>
                <w:b/>
                <w:bCs/>
              </w:rPr>
              <w:t>Lon</w:t>
            </w:r>
          </w:p>
        </w:tc>
        <w:tc>
          <w:tcPr>
            <w:tcW w:w="1543" w:type="dxa"/>
            <w:tcBorders>
              <w:top w:val="single" w:sz="2" w:space="0" w:color="000000"/>
              <w:left w:val="single" w:sz="2" w:space="0" w:color="000000"/>
              <w:bottom w:val="single" w:sz="2" w:space="0" w:color="000000"/>
            </w:tcBorders>
            <w:shd w:val="clear" w:color="auto" w:fill="auto"/>
            <w:tcMar>
              <w:left w:w="54" w:type="dxa"/>
            </w:tcMar>
          </w:tcPr>
          <w:p w:rsidR="00732A15" w:rsidRDefault="00686100">
            <w:pPr>
              <w:pStyle w:val="TableContents"/>
              <w:jc w:val="center"/>
              <w:rPr>
                <w:b/>
                <w:bCs/>
              </w:rPr>
            </w:pPr>
            <w:proofErr w:type="spellStart"/>
            <w:r>
              <w:rPr>
                <w:b/>
                <w:bCs/>
              </w:rPr>
              <w:t>Lat</w:t>
            </w:r>
            <w:proofErr w:type="spellEnd"/>
          </w:p>
        </w:tc>
      </w:tr>
      <w:tr w:rsidR="00732A15">
        <w:tc>
          <w:tcPr>
            <w:tcW w:w="2398" w:type="dxa"/>
            <w:tcBorders>
              <w:left w:val="single" w:sz="2" w:space="0" w:color="000000"/>
              <w:bottom w:val="single" w:sz="2" w:space="0" w:color="000000"/>
            </w:tcBorders>
            <w:shd w:val="clear" w:color="auto" w:fill="auto"/>
            <w:tcMar>
              <w:left w:w="54" w:type="dxa"/>
            </w:tcMar>
          </w:tcPr>
          <w:p w:rsidR="00732A15" w:rsidRDefault="00686100">
            <w:pPr>
              <w:pStyle w:val="TableContents"/>
              <w:rPr>
                <w:b/>
                <w:bCs/>
              </w:rPr>
            </w:pPr>
            <w:r>
              <w:rPr>
                <w:b/>
                <w:bCs/>
              </w:rPr>
              <w:t>Port A (south, name?)</w:t>
            </w:r>
          </w:p>
        </w:tc>
        <w:tc>
          <w:tcPr>
            <w:tcW w:w="1467" w:type="dxa"/>
            <w:tcBorders>
              <w:left w:val="single" w:sz="2" w:space="0" w:color="000000"/>
              <w:bottom w:val="single" w:sz="2" w:space="0" w:color="000000"/>
            </w:tcBorders>
            <w:shd w:val="clear" w:color="auto" w:fill="auto"/>
            <w:tcMar>
              <w:left w:w="54" w:type="dxa"/>
            </w:tcMar>
          </w:tcPr>
          <w:p w:rsidR="00732A15" w:rsidRDefault="00113AD9">
            <w:pPr>
              <w:pStyle w:val="TableContents"/>
              <w:jc w:val="center"/>
            </w:pPr>
            <w:r>
              <w:t>4.2</w:t>
            </w:r>
          </w:p>
        </w:tc>
        <w:tc>
          <w:tcPr>
            <w:tcW w:w="1543" w:type="dxa"/>
            <w:tcBorders>
              <w:left w:val="single" w:sz="2" w:space="0" w:color="000000"/>
              <w:bottom w:val="single" w:sz="2" w:space="0" w:color="000000"/>
            </w:tcBorders>
            <w:shd w:val="clear" w:color="auto" w:fill="auto"/>
            <w:tcMar>
              <w:left w:w="54" w:type="dxa"/>
            </w:tcMar>
          </w:tcPr>
          <w:p w:rsidR="00732A15" w:rsidRDefault="00113AD9">
            <w:pPr>
              <w:pStyle w:val="TableContents"/>
              <w:jc w:val="center"/>
            </w:pPr>
            <w:r>
              <w:t>52</w:t>
            </w:r>
          </w:p>
        </w:tc>
      </w:tr>
      <w:tr w:rsidR="00732A15">
        <w:tc>
          <w:tcPr>
            <w:tcW w:w="2398" w:type="dxa"/>
            <w:tcBorders>
              <w:left w:val="single" w:sz="2" w:space="0" w:color="000000"/>
              <w:bottom w:val="single" w:sz="2" w:space="0" w:color="000000"/>
            </w:tcBorders>
            <w:shd w:val="clear" w:color="auto" w:fill="auto"/>
            <w:tcMar>
              <w:left w:w="54" w:type="dxa"/>
            </w:tcMar>
          </w:tcPr>
          <w:p w:rsidR="00732A15" w:rsidRDefault="00686100">
            <w:pPr>
              <w:pStyle w:val="TableContents"/>
              <w:rPr>
                <w:b/>
                <w:bCs/>
              </w:rPr>
            </w:pPr>
            <w:r>
              <w:rPr>
                <w:b/>
                <w:bCs/>
              </w:rPr>
              <w:t>Port B (north, name?)</w:t>
            </w:r>
          </w:p>
        </w:tc>
        <w:tc>
          <w:tcPr>
            <w:tcW w:w="1467" w:type="dxa"/>
            <w:tcBorders>
              <w:left w:val="single" w:sz="2" w:space="0" w:color="000000"/>
              <w:bottom w:val="single" w:sz="2" w:space="0" w:color="000000"/>
            </w:tcBorders>
            <w:shd w:val="clear" w:color="auto" w:fill="auto"/>
            <w:tcMar>
              <w:left w:w="54" w:type="dxa"/>
            </w:tcMar>
          </w:tcPr>
          <w:p w:rsidR="00732A15" w:rsidRDefault="00113AD9">
            <w:pPr>
              <w:pStyle w:val="TableContents"/>
              <w:jc w:val="center"/>
            </w:pPr>
            <w:r>
              <w:t>6.0</w:t>
            </w:r>
          </w:p>
        </w:tc>
        <w:tc>
          <w:tcPr>
            <w:tcW w:w="1543" w:type="dxa"/>
            <w:tcBorders>
              <w:left w:val="single" w:sz="2" w:space="0" w:color="000000"/>
              <w:bottom w:val="single" w:sz="2" w:space="0" w:color="000000"/>
            </w:tcBorders>
            <w:shd w:val="clear" w:color="auto" w:fill="auto"/>
            <w:tcMar>
              <w:left w:w="54" w:type="dxa"/>
            </w:tcMar>
          </w:tcPr>
          <w:p w:rsidR="00732A15" w:rsidRDefault="00113AD9">
            <w:pPr>
              <w:pStyle w:val="TableContents"/>
              <w:jc w:val="center"/>
            </w:pPr>
            <w:r>
              <w:t>53.4</w:t>
            </w:r>
          </w:p>
        </w:tc>
      </w:tr>
    </w:tbl>
    <w:p w:rsidR="00732A15" w:rsidRDefault="00732A15"/>
    <w:p w:rsidR="00732A15" w:rsidRDefault="00686100">
      <w:r>
        <w:t>Steaming speed:</w:t>
      </w:r>
    </w:p>
    <w:tbl>
      <w:tblPr>
        <w:tblW w:w="478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565"/>
        <w:gridCol w:w="1630"/>
        <w:gridCol w:w="1591"/>
      </w:tblGrid>
      <w:tr w:rsidR="00732A15">
        <w:tc>
          <w:tcPr>
            <w:tcW w:w="1565" w:type="dxa"/>
            <w:tcBorders>
              <w:top w:val="single" w:sz="2" w:space="0" w:color="000000"/>
              <w:left w:val="single" w:sz="2" w:space="0" w:color="000000"/>
              <w:bottom w:val="single" w:sz="2" w:space="0" w:color="000000"/>
            </w:tcBorders>
            <w:shd w:val="clear" w:color="auto" w:fill="auto"/>
            <w:tcMar>
              <w:left w:w="54" w:type="dxa"/>
            </w:tcMar>
          </w:tcPr>
          <w:p w:rsidR="00732A15" w:rsidRDefault="00686100">
            <w:pPr>
              <w:jc w:val="center"/>
            </w:pPr>
            <w:r>
              <w:t>Nm h-1</w:t>
            </w:r>
          </w:p>
        </w:tc>
        <w:tc>
          <w:tcPr>
            <w:tcW w:w="1630" w:type="dxa"/>
            <w:tcBorders>
              <w:top w:val="single" w:sz="2" w:space="0" w:color="000000"/>
              <w:left w:val="single" w:sz="2" w:space="0" w:color="000000"/>
              <w:bottom w:val="single" w:sz="2" w:space="0" w:color="000000"/>
            </w:tcBorders>
            <w:shd w:val="clear" w:color="auto" w:fill="auto"/>
            <w:tcMar>
              <w:left w:w="54" w:type="dxa"/>
            </w:tcMar>
          </w:tcPr>
          <w:p w:rsidR="00732A15" w:rsidRDefault="00686100">
            <w:pPr>
              <w:pStyle w:val="TableContents"/>
              <w:jc w:val="center"/>
              <w:rPr>
                <w:b/>
                <w:bCs/>
              </w:rPr>
            </w:pPr>
            <w:r>
              <w:rPr>
                <w:b/>
                <w:bCs/>
              </w:rPr>
              <w:t>Beam trawlers</w:t>
            </w:r>
          </w:p>
        </w:tc>
        <w:tc>
          <w:tcPr>
            <w:tcW w:w="1591" w:type="dxa"/>
            <w:tcBorders>
              <w:top w:val="single" w:sz="2" w:space="0" w:color="000000"/>
              <w:left w:val="single" w:sz="2" w:space="0" w:color="000000"/>
              <w:bottom w:val="single" w:sz="2" w:space="0" w:color="000000"/>
            </w:tcBorders>
            <w:shd w:val="clear" w:color="auto" w:fill="auto"/>
            <w:tcMar>
              <w:left w:w="54" w:type="dxa"/>
            </w:tcMar>
          </w:tcPr>
          <w:p w:rsidR="00732A15" w:rsidRDefault="00686100">
            <w:pPr>
              <w:pStyle w:val="TableContents"/>
              <w:jc w:val="center"/>
              <w:rPr>
                <w:b/>
                <w:bCs/>
              </w:rPr>
            </w:pPr>
            <w:r>
              <w:rPr>
                <w:b/>
                <w:bCs/>
              </w:rPr>
              <w:t>Pulse trawlers</w:t>
            </w:r>
          </w:p>
        </w:tc>
      </w:tr>
      <w:tr w:rsidR="00732A15">
        <w:tc>
          <w:tcPr>
            <w:tcW w:w="1565" w:type="dxa"/>
            <w:tcBorders>
              <w:left w:val="single" w:sz="2" w:space="0" w:color="000000"/>
              <w:bottom w:val="single" w:sz="2" w:space="0" w:color="000000"/>
            </w:tcBorders>
            <w:shd w:val="clear" w:color="auto" w:fill="auto"/>
            <w:tcMar>
              <w:left w:w="54" w:type="dxa"/>
            </w:tcMar>
          </w:tcPr>
          <w:p w:rsidR="00732A15" w:rsidRDefault="00686100">
            <w:pPr>
              <w:pStyle w:val="TableContents"/>
              <w:rPr>
                <w:b/>
                <w:bCs/>
              </w:rPr>
            </w:pPr>
            <w:r>
              <w:rPr>
                <w:b/>
                <w:bCs/>
              </w:rPr>
              <w:t>Long distance</w:t>
            </w:r>
          </w:p>
        </w:tc>
        <w:tc>
          <w:tcPr>
            <w:tcW w:w="1630" w:type="dxa"/>
            <w:tcBorders>
              <w:left w:val="single" w:sz="2" w:space="0" w:color="000000"/>
              <w:bottom w:val="single" w:sz="2" w:space="0" w:color="000000"/>
            </w:tcBorders>
            <w:shd w:val="clear" w:color="auto" w:fill="auto"/>
            <w:tcMar>
              <w:left w:w="54" w:type="dxa"/>
            </w:tcMar>
          </w:tcPr>
          <w:p w:rsidR="00732A15" w:rsidRDefault="00686100">
            <w:pPr>
              <w:pStyle w:val="TableContents"/>
              <w:jc w:val="center"/>
            </w:pPr>
            <w:del w:id="154" w:author="Rijnsdorp, Adriaan" w:date="2018-10-18T13:58:00Z">
              <w:r w:rsidDel="00BE2087">
                <w:delText>12</w:delText>
              </w:r>
            </w:del>
            <w:ins w:id="155" w:author="Rijnsdorp, Adriaan" w:date="2018-10-18T13:58:00Z">
              <w:r w:rsidR="00BE2087">
                <w:t>11.0</w:t>
              </w:r>
            </w:ins>
          </w:p>
        </w:tc>
        <w:tc>
          <w:tcPr>
            <w:tcW w:w="1591" w:type="dxa"/>
            <w:tcBorders>
              <w:left w:val="single" w:sz="2" w:space="0" w:color="000000"/>
              <w:bottom w:val="single" w:sz="2" w:space="0" w:color="000000"/>
            </w:tcBorders>
            <w:shd w:val="clear" w:color="auto" w:fill="auto"/>
            <w:tcMar>
              <w:left w:w="54" w:type="dxa"/>
            </w:tcMar>
          </w:tcPr>
          <w:p w:rsidR="00732A15" w:rsidRDefault="00686100">
            <w:pPr>
              <w:pStyle w:val="TableContents"/>
              <w:jc w:val="center"/>
            </w:pPr>
            <w:del w:id="156" w:author="Rijnsdorp, Adriaan" w:date="2018-10-18T13:58:00Z">
              <w:r w:rsidDel="00BE2087">
                <w:delText>12</w:delText>
              </w:r>
            </w:del>
            <w:ins w:id="157" w:author="Rijnsdorp, Adriaan" w:date="2018-10-18T13:58:00Z">
              <w:r w:rsidR="00BE2087">
                <w:t>11.0</w:t>
              </w:r>
            </w:ins>
          </w:p>
        </w:tc>
      </w:tr>
      <w:tr w:rsidR="00732A15">
        <w:tc>
          <w:tcPr>
            <w:tcW w:w="1565" w:type="dxa"/>
            <w:tcBorders>
              <w:left w:val="single" w:sz="2" w:space="0" w:color="000000"/>
              <w:bottom w:val="single" w:sz="2" w:space="0" w:color="000000"/>
            </w:tcBorders>
            <w:shd w:val="clear" w:color="auto" w:fill="auto"/>
            <w:tcMar>
              <w:left w:w="54" w:type="dxa"/>
            </w:tcMar>
          </w:tcPr>
          <w:p w:rsidR="00732A15" w:rsidRDefault="00686100">
            <w:pPr>
              <w:pStyle w:val="TableContents"/>
              <w:rPr>
                <w:b/>
                <w:bCs/>
              </w:rPr>
            </w:pPr>
            <w:r>
              <w:rPr>
                <w:b/>
                <w:bCs/>
              </w:rPr>
              <w:t>Euro cutters</w:t>
            </w:r>
          </w:p>
        </w:tc>
        <w:tc>
          <w:tcPr>
            <w:tcW w:w="1630" w:type="dxa"/>
            <w:tcBorders>
              <w:left w:val="single" w:sz="2" w:space="0" w:color="000000"/>
              <w:bottom w:val="single" w:sz="2" w:space="0" w:color="000000"/>
            </w:tcBorders>
            <w:shd w:val="clear" w:color="auto" w:fill="auto"/>
            <w:tcMar>
              <w:left w:w="54" w:type="dxa"/>
            </w:tcMar>
          </w:tcPr>
          <w:p w:rsidR="00732A15" w:rsidRDefault="00BE2087">
            <w:pPr>
              <w:pStyle w:val="TableContents"/>
              <w:jc w:val="center"/>
            </w:pPr>
            <w:ins w:id="158" w:author="Rijnsdorp, Adriaan" w:date="2018-10-18T13:58:00Z">
              <w:r>
                <w:t>8.9</w:t>
              </w:r>
            </w:ins>
          </w:p>
        </w:tc>
        <w:tc>
          <w:tcPr>
            <w:tcW w:w="1591" w:type="dxa"/>
            <w:tcBorders>
              <w:left w:val="single" w:sz="2" w:space="0" w:color="000000"/>
              <w:bottom w:val="single" w:sz="2" w:space="0" w:color="000000"/>
            </w:tcBorders>
            <w:shd w:val="clear" w:color="auto" w:fill="auto"/>
            <w:tcMar>
              <w:left w:w="54" w:type="dxa"/>
            </w:tcMar>
          </w:tcPr>
          <w:p w:rsidR="00732A15" w:rsidRDefault="00BE2087">
            <w:pPr>
              <w:pStyle w:val="TableContents"/>
              <w:jc w:val="center"/>
            </w:pPr>
            <w:ins w:id="159" w:author="Rijnsdorp, Adriaan" w:date="2018-10-18T13:58:00Z">
              <w:r>
                <w:t>8.9</w:t>
              </w:r>
            </w:ins>
          </w:p>
        </w:tc>
      </w:tr>
    </w:tbl>
    <w:p w:rsidR="00732A15" w:rsidRDefault="00732A15"/>
    <w:p w:rsidR="00732A15" w:rsidRDefault="00732A15"/>
    <w:p w:rsidR="00732A15" w:rsidRDefault="00686100">
      <w:pPr>
        <w:rPr>
          <w:ins w:id="160" w:author="Rijnsdorp, Adriaan" w:date="2018-10-17T22:42:00Z"/>
          <w:b/>
          <w:bCs/>
        </w:rPr>
      </w:pPr>
      <w:r>
        <w:rPr>
          <w:b/>
          <w:bCs/>
        </w:rPr>
        <w:t>2. Catch efficiency parameters:</w:t>
      </w:r>
    </w:p>
    <w:p w:rsidR="003B0DD0" w:rsidRDefault="003B0DD0"/>
    <w:tbl>
      <w:tblPr>
        <w:tblW w:w="843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991"/>
        <w:gridCol w:w="1630"/>
        <w:gridCol w:w="1591"/>
        <w:gridCol w:w="1630"/>
        <w:gridCol w:w="1591"/>
      </w:tblGrid>
      <w:tr w:rsidR="00732A15">
        <w:tc>
          <w:tcPr>
            <w:tcW w:w="1991" w:type="dxa"/>
            <w:tcBorders>
              <w:top w:val="single" w:sz="2" w:space="0" w:color="000000"/>
              <w:left w:val="single" w:sz="2" w:space="0" w:color="000000"/>
              <w:bottom w:val="single" w:sz="2" w:space="0" w:color="000000"/>
            </w:tcBorders>
            <w:shd w:val="clear" w:color="auto" w:fill="auto"/>
            <w:tcMar>
              <w:left w:w="54" w:type="dxa"/>
            </w:tcMar>
          </w:tcPr>
          <w:p w:rsidR="00732A15" w:rsidRDefault="00732A15">
            <w:pPr>
              <w:pStyle w:val="TableContents"/>
              <w:jc w:val="center"/>
            </w:pPr>
          </w:p>
        </w:tc>
        <w:tc>
          <w:tcPr>
            <w:tcW w:w="1630" w:type="dxa"/>
            <w:tcBorders>
              <w:top w:val="single" w:sz="2" w:space="0" w:color="000000"/>
              <w:left w:val="single" w:sz="2" w:space="0" w:color="000000"/>
              <w:bottom w:val="single" w:sz="2" w:space="0" w:color="000000"/>
            </w:tcBorders>
            <w:shd w:val="clear" w:color="auto" w:fill="auto"/>
            <w:tcMar>
              <w:left w:w="54" w:type="dxa"/>
            </w:tcMar>
          </w:tcPr>
          <w:p w:rsidR="00732A15" w:rsidRDefault="00686100">
            <w:pPr>
              <w:pStyle w:val="TableContents"/>
              <w:jc w:val="center"/>
              <w:rPr>
                <w:b/>
                <w:bCs/>
              </w:rPr>
            </w:pPr>
            <w:r>
              <w:rPr>
                <w:b/>
                <w:bCs/>
              </w:rPr>
              <w:t>Long distance</w:t>
            </w:r>
          </w:p>
          <w:p w:rsidR="00732A15" w:rsidRDefault="00686100">
            <w:pPr>
              <w:pStyle w:val="TableContents"/>
              <w:jc w:val="center"/>
              <w:rPr>
                <w:b/>
                <w:bCs/>
              </w:rPr>
            </w:pPr>
            <w:r>
              <w:rPr>
                <w:b/>
                <w:bCs/>
              </w:rPr>
              <w:t>Beam trawlers</w:t>
            </w:r>
          </w:p>
        </w:tc>
        <w:tc>
          <w:tcPr>
            <w:tcW w:w="1591" w:type="dxa"/>
            <w:tcBorders>
              <w:top w:val="single" w:sz="2" w:space="0" w:color="000000"/>
              <w:left w:val="single" w:sz="2" w:space="0" w:color="000000"/>
              <w:bottom w:val="single" w:sz="2" w:space="0" w:color="000000"/>
            </w:tcBorders>
            <w:shd w:val="clear" w:color="auto" w:fill="auto"/>
            <w:tcMar>
              <w:left w:w="54" w:type="dxa"/>
            </w:tcMar>
          </w:tcPr>
          <w:p w:rsidR="00732A15" w:rsidRDefault="00686100">
            <w:pPr>
              <w:pStyle w:val="TableContents"/>
              <w:jc w:val="center"/>
              <w:rPr>
                <w:b/>
                <w:bCs/>
              </w:rPr>
            </w:pPr>
            <w:r>
              <w:rPr>
                <w:b/>
                <w:bCs/>
              </w:rPr>
              <w:t>Long distance</w:t>
            </w:r>
          </w:p>
          <w:p w:rsidR="00732A15" w:rsidRDefault="00686100">
            <w:pPr>
              <w:pStyle w:val="TableContents"/>
              <w:jc w:val="center"/>
              <w:rPr>
                <w:b/>
                <w:bCs/>
              </w:rPr>
            </w:pPr>
            <w:r>
              <w:rPr>
                <w:b/>
                <w:bCs/>
              </w:rPr>
              <w:t>Pulse trawlers</w:t>
            </w:r>
          </w:p>
        </w:tc>
        <w:tc>
          <w:tcPr>
            <w:tcW w:w="1630" w:type="dxa"/>
            <w:tcBorders>
              <w:top w:val="single" w:sz="2" w:space="0" w:color="000000"/>
              <w:left w:val="single" w:sz="2" w:space="0" w:color="000000"/>
              <w:bottom w:val="single" w:sz="2" w:space="0" w:color="000000"/>
            </w:tcBorders>
            <w:shd w:val="clear" w:color="auto" w:fill="auto"/>
            <w:tcMar>
              <w:left w:w="54" w:type="dxa"/>
            </w:tcMar>
          </w:tcPr>
          <w:p w:rsidR="00732A15" w:rsidRDefault="00686100">
            <w:pPr>
              <w:pStyle w:val="TableContents"/>
              <w:jc w:val="center"/>
              <w:rPr>
                <w:b/>
                <w:bCs/>
              </w:rPr>
            </w:pPr>
            <w:r>
              <w:rPr>
                <w:b/>
                <w:bCs/>
              </w:rPr>
              <w:t>Euro cutters</w:t>
            </w:r>
          </w:p>
          <w:p w:rsidR="00732A15" w:rsidRDefault="00686100">
            <w:pPr>
              <w:pStyle w:val="TableContents"/>
              <w:jc w:val="center"/>
              <w:rPr>
                <w:b/>
                <w:bCs/>
              </w:rPr>
            </w:pPr>
            <w:r>
              <w:rPr>
                <w:b/>
                <w:bCs/>
              </w:rPr>
              <w:t>Beam trawlers</w:t>
            </w:r>
          </w:p>
        </w:tc>
        <w:tc>
          <w:tcPr>
            <w:tcW w:w="1591"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732A15" w:rsidRDefault="00686100">
            <w:pPr>
              <w:pStyle w:val="TableContents"/>
              <w:jc w:val="center"/>
              <w:rPr>
                <w:b/>
                <w:bCs/>
              </w:rPr>
            </w:pPr>
            <w:r>
              <w:rPr>
                <w:b/>
                <w:bCs/>
              </w:rPr>
              <w:t>Euro cutters</w:t>
            </w:r>
          </w:p>
          <w:p w:rsidR="00732A15" w:rsidRDefault="00686100">
            <w:pPr>
              <w:pStyle w:val="TableContents"/>
              <w:jc w:val="center"/>
              <w:rPr>
                <w:b/>
                <w:bCs/>
              </w:rPr>
            </w:pPr>
            <w:r>
              <w:rPr>
                <w:b/>
                <w:bCs/>
              </w:rPr>
              <w:t>Pulse trawlers</w:t>
            </w:r>
          </w:p>
        </w:tc>
      </w:tr>
      <w:tr w:rsidR="00686100">
        <w:tc>
          <w:tcPr>
            <w:tcW w:w="1991" w:type="dxa"/>
            <w:tcBorders>
              <w:left w:val="single" w:sz="2" w:space="0" w:color="000000"/>
              <w:bottom w:val="single" w:sz="2" w:space="0" w:color="000000"/>
            </w:tcBorders>
            <w:shd w:val="clear" w:color="auto" w:fill="auto"/>
            <w:tcMar>
              <w:left w:w="54" w:type="dxa"/>
            </w:tcMar>
          </w:tcPr>
          <w:p w:rsidR="00686100" w:rsidRDefault="00686100" w:rsidP="00686100">
            <w:pPr>
              <w:pStyle w:val="TableContents"/>
              <w:rPr>
                <w:b/>
                <w:bCs/>
              </w:rPr>
            </w:pPr>
            <w:r>
              <w:rPr>
                <w:b/>
                <w:bCs/>
              </w:rPr>
              <w:t>Sole</w:t>
            </w:r>
          </w:p>
        </w:tc>
        <w:tc>
          <w:tcPr>
            <w:tcW w:w="1630" w:type="dxa"/>
            <w:tcBorders>
              <w:left w:val="single" w:sz="2" w:space="0" w:color="000000"/>
              <w:bottom w:val="single" w:sz="2" w:space="0" w:color="000000"/>
            </w:tcBorders>
            <w:shd w:val="clear" w:color="auto" w:fill="auto"/>
            <w:tcMar>
              <w:left w:w="54" w:type="dxa"/>
            </w:tcMar>
          </w:tcPr>
          <w:p w:rsidR="00686100" w:rsidRDefault="00686100" w:rsidP="00686100">
            <w:pPr>
              <w:pStyle w:val="TableContents"/>
              <w:jc w:val="center"/>
            </w:pPr>
            <w:r>
              <w:t>1</w:t>
            </w:r>
          </w:p>
        </w:tc>
        <w:tc>
          <w:tcPr>
            <w:tcW w:w="1591" w:type="dxa"/>
            <w:tcBorders>
              <w:left w:val="single" w:sz="2" w:space="0" w:color="000000"/>
              <w:bottom w:val="single" w:sz="2" w:space="0" w:color="000000"/>
            </w:tcBorders>
            <w:shd w:val="clear" w:color="auto" w:fill="auto"/>
            <w:tcMar>
              <w:left w:w="54" w:type="dxa"/>
            </w:tcMar>
          </w:tcPr>
          <w:p w:rsidR="00686100" w:rsidRDefault="00686100" w:rsidP="00686100">
            <w:pPr>
              <w:pStyle w:val="TableContents"/>
              <w:jc w:val="center"/>
            </w:pPr>
            <w:r>
              <w:t>1.28</w:t>
            </w:r>
          </w:p>
        </w:tc>
        <w:tc>
          <w:tcPr>
            <w:tcW w:w="1630" w:type="dxa"/>
            <w:tcBorders>
              <w:left w:val="single" w:sz="2" w:space="0" w:color="000000"/>
              <w:bottom w:val="single" w:sz="2" w:space="0" w:color="000000"/>
            </w:tcBorders>
            <w:shd w:val="clear" w:color="auto" w:fill="auto"/>
            <w:tcMar>
              <w:left w:w="54" w:type="dxa"/>
            </w:tcMar>
          </w:tcPr>
          <w:p w:rsidR="00686100" w:rsidRDefault="00686100" w:rsidP="00BE2087">
            <w:pPr>
              <w:pStyle w:val="TableContents"/>
              <w:jc w:val="center"/>
            </w:pPr>
            <w:r>
              <w:t>1</w:t>
            </w:r>
            <w:ins w:id="161" w:author="Rijnsdorp, Adriaan" w:date="2018-10-17T22:43:00Z">
              <w:r w:rsidR="003B0DD0">
                <w:t>*</w:t>
              </w:r>
            </w:ins>
            <w:ins w:id="162" w:author="Rijnsdorp, Adriaan" w:date="2018-10-18T14:03:00Z">
              <w:r w:rsidR="00BE2087">
                <w:t>0.282</w:t>
              </w:r>
            </w:ins>
          </w:p>
        </w:tc>
        <w:tc>
          <w:tcPr>
            <w:tcW w:w="1591" w:type="dxa"/>
            <w:tcBorders>
              <w:left w:val="single" w:sz="2" w:space="0" w:color="000000"/>
              <w:bottom w:val="single" w:sz="2" w:space="0" w:color="000000"/>
              <w:right w:val="single" w:sz="2" w:space="0" w:color="000000"/>
            </w:tcBorders>
            <w:shd w:val="clear" w:color="auto" w:fill="auto"/>
            <w:tcMar>
              <w:left w:w="54" w:type="dxa"/>
            </w:tcMar>
          </w:tcPr>
          <w:p w:rsidR="00686100" w:rsidRDefault="00686100" w:rsidP="00BE2087">
            <w:pPr>
              <w:pStyle w:val="TableContents"/>
              <w:jc w:val="center"/>
            </w:pPr>
            <w:r>
              <w:t>1.28</w:t>
            </w:r>
            <w:ins w:id="163" w:author="Rijnsdorp, Adriaan" w:date="2018-10-17T22:43:00Z">
              <w:r w:rsidR="003B0DD0">
                <w:t>*</w:t>
              </w:r>
            </w:ins>
            <w:ins w:id="164" w:author="Rijnsdorp, Adriaan" w:date="2018-10-18T14:03:00Z">
              <w:r w:rsidR="00BE2087">
                <w:t>0.243</w:t>
              </w:r>
            </w:ins>
          </w:p>
        </w:tc>
      </w:tr>
      <w:tr w:rsidR="00686100">
        <w:tc>
          <w:tcPr>
            <w:tcW w:w="1991" w:type="dxa"/>
            <w:tcBorders>
              <w:left w:val="single" w:sz="2" w:space="0" w:color="000000"/>
              <w:bottom w:val="single" w:sz="2" w:space="0" w:color="000000"/>
            </w:tcBorders>
            <w:shd w:val="clear" w:color="auto" w:fill="auto"/>
            <w:tcMar>
              <w:left w:w="54" w:type="dxa"/>
            </w:tcMar>
          </w:tcPr>
          <w:p w:rsidR="00686100" w:rsidRDefault="00686100" w:rsidP="00686100">
            <w:pPr>
              <w:pStyle w:val="TableContents"/>
              <w:rPr>
                <w:b/>
                <w:bCs/>
              </w:rPr>
            </w:pPr>
            <w:r>
              <w:rPr>
                <w:b/>
                <w:bCs/>
              </w:rPr>
              <w:t>Marketable plaice</w:t>
            </w:r>
          </w:p>
        </w:tc>
        <w:tc>
          <w:tcPr>
            <w:tcW w:w="1630" w:type="dxa"/>
            <w:tcBorders>
              <w:left w:val="single" w:sz="2" w:space="0" w:color="000000"/>
              <w:bottom w:val="single" w:sz="2" w:space="0" w:color="000000"/>
            </w:tcBorders>
            <w:shd w:val="clear" w:color="auto" w:fill="auto"/>
            <w:tcMar>
              <w:left w:w="54" w:type="dxa"/>
            </w:tcMar>
          </w:tcPr>
          <w:p w:rsidR="00686100" w:rsidRDefault="00686100" w:rsidP="00686100">
            <w:pPr>
              <w:pStyle w:val="TableContents"/>
              <w:jc w:val="center"/>
            </w:pPr>
            <w:r>
              <w:t>1</w:t>
            </w:r>
          </w:p>
        </w:tc>
        <w:tc>
          <w:tcPr>
            <w:tcW w:w="1591" w:type="dxa"/>
            <w:tcBorders>
              <w:left w:val="single" w:sz="2" w:space="0" w:color="000000"/>
              <w:bottom w:val="single" w:sz="2" w:space="0" w:color="000000"/>
            </w:tcBorders>
            <w:shd w:val="clear" w:color="auto" w:fill="auto"/>
            <w:tcMar>
              <w:left w:w="54" w:type="dxa"/>
            </w:tcMar>
          </w:tcPr>
          <w:p w:rsidR="00686100" w:rsidRDefault="00686100" w:rsidP="00686100">
            <w:pPr>
              <w:pStyle w:val="TableContents"/>
              <w:jc w:val="center"/>
            </w:pPr>
            <w:r>
              <w:t>0.60</w:t>
            </w:r>
          </w:p>
        </w:tc>
        <w:tc>
          <w:tcPr>
            <w:tcW w:w="1630" w:type="dxa"/>
            <w:tcBorders>
              <w:left w:val="single" w:sz="2" w:space="0" w:color="000000"/>
              <w:bottom w:val="single" w:sz="2" w:space="0" w:color="000000"/>
            </w:tcBorders>
            <w:shd w:val="clear" w:color="auto" w:fill="auto"/>
            <w:tcMar>
              <w:left w:w="54" w:type="dxa"/>
            </w:tcMar>
          </w:tcPr>
          <w:p w:rsidR="00686100" w:rsidRDefault="00686100" w:rsidP="00686100">
            <w:pPr>
              <w:pStyle w:val="TableContents"/>
              <w:jc w:val="center"/>
            </w:pPr>
            <w:r>
              <w:t>1</w:t>
            </w:r>
            <w:ins w:id="165" w:author="Rijnsdorp, Adriaan" w:date="2018-10-18T14:03:00Z">
              <w:r w:rsidR="00BE2087">
                <w:t>*0.282</w:t>
              </w:r>
            </w:ins>
          </w:p>
        </w:tc>
        <w:tc>
          <w:tcPr>
            <w:tcW w:w="1591" w:type="dxa"/>
            <w:tcBorders>
              <w:left w:val="single" w:sz="2" w:space="0" w:color="000000"/>
              <w:bottom w:val="single" w:sz="2" w:space="0" w:color="000000"/>
              <w:right w:val="single" w:sz="2" w:space="0" w:color="000000"/>
            </w:tcBorders>
            <w:shd w:val="clear" w:color="auto" w:fill="auto"/>
            <w:tcMar>
              <w:left w:w="54" w:type="dxa"/>
            </w:tcMar>
          </w:tcPr>
          <w:p w:rsidR="00686100" w:rsidRDefault="00686100" w:rsidP="00686100">
            <w:pPr>
              <w:pStyle w:val="TableContents"/>
              <w:jc w:val="center"/>
            </w:pPr>
            <w:r>
              <w:t>0.60</w:t>
            </w:r>
            <w:ins w:id="166" w:author="Rijnsdorp, Adriaan" w:date="2018-10-18T14:04:00Z">
              <w:r w:rsidR="00BE2087">
                <w:t>*0.243</w:t>
              </w:r>
            </w:ins>
          </w:p>
        </w:tc>
      </w:tr>
      <w:tr w:rsidR="00686100">
        <w:tc>
          <w:tcPr>
            <w:tcW w:w="1991" w:type="dxa"/>
            <w:tcBorders>
              <w:left w:val="single" w:sz="2" w:space="0" w:color="000000"/>
              <w:bottom w:val="single" w:sz="2" w:space="0" w:color="000000"/>
            </w:tcBorders>
            <w:shd w:val="clear" w:color="auto" w:fill="auto"/>
            <w:tcMar>
              <w:left w:w="54" w:type="dxa"/>
            </w:tcMar>
          </w:tcPr>
          <w:p w:rsidR="00686100" w:rsidRDefault="00686100" w:rsidP="00686100">
            <w:pPr>
              <w:pStyle w:val="TableContents"/>
              <w:rPr>
                <w:b/>
                <w:bCs/>
              </w:rPr>
            </w:pPr>
            <w:r>
              <w:rPr>
                <w:b/>
                <w:bCs/>
              </w:rPr>
              <w:t>Undersized plaice</w:t>
            </w:r>
          </w:p>
        </w:tc>
        <w:tc>
          <w:tcPr>
            <w:tcW w:w="1630" w:type="dxa"/>
            <w:tcBorders>
              <w:left w:val="single" w:sz="2" w:space="0" w:color="000000"/>
              <w:bottom w:val="single" w:sz="2" w:space="0" w:color="000000"/>
            </w:tcBorders>
            <w:shd w:val="clear" w:color="auto" w:fill="auto"/>
            <w:tcMar>
              <w:left w:w="54" w:type="dxa"/>
            </w:tcMar>
          </w:tcPr>
          <w:p w:rsidR="00686100" w:rsidRDefault="00686100" w:rsidP="00686100">
            <w:pPr>
              <w:pStyle w:val="TableContents"/>
              <w:jc w:val="center"/>
            </w:pPr>
            <w:r>
              <w:t>1</w:t>
            </w:r>
          </w:p>
        </w:tc>
        <w:tc>
          <w:tcPr>
            <w:tcW w:w="1591" w:type="dxa"/>
            <w:tcBorders>
              <w:left w:val="single" w:sz="2" w:space="0" w:color="000000"/>
              <w:bottom w:val="single" w:sz="2" w:space="0" w:color="000000"/>
            </w:tcBorders>
            <w:shd w:val="clear" w:color="auto" w:fill="auto"/>
            <w:tcMar>
              <w:left w:w="54" w:type="dxa"/>
            </w:tcMar>
          </w:tcPr>
          <w:p w:rsidR="00686100" w:rsidRDefault="00686100" w:rsidP="00686100">
            <w:pPr>
              <w:pStyle w:val="TableContents"/>
              <w:jc w:val="center"/>
            </w:pPr>
            <w:r>
              <w:t>0.60</w:t>
            </w:r>
          </w:p>
        </w:tc>
        <w:tc>
          <w:tcPr>
            <w:tcW w:w="1630" w:type="dxa"/>
            <w:tcBorders>
              <w:left w:val="single" w:sz="2" w:space="0" w:color="000000"/>
              <w:bottom w:val="single" w:sz="2" w:space="0" w:color="000000"/>
            </w:tcBorders>
            <w:shd w:val="clear" w:color="auto" w:fill="auto"/>
            <w:tcMar>
              <w:left w:w="54" w:type="dxa"/>
            </w:tcMar>
          </w:tcPr>
          <w:p w:rsidR="00686100" w:rsidRDefault="00686100" w:rsidP="00686100">
            <w:pPr>
              <w:pStyle w:val="TableContents"/>
              <w:jc w:val="center"/>
            </w:pPr>
            <w:r>
              <w:t>1</w:t>
            </w:r>
            <w:ins w:id="167" w:author="Rijnsdorp, Adriaan" w:date="2018-10-18T14:03:00Z">
              <w:r w:rsidR="00BE2087">
                <w:t>*0.282</w:t>
              </w:r>
            </w:ins>
          </w:p>
        </w:tc>
        <w:tc>
          <w:tcPr>
            <w:tcW w:w="1591" w:type="dxa"/>
            <w:tcBorders>
              <w:left w:val="single" w:sz="2" w:space="0" w:color="000000"/>
              <w:bottom w:val="single" w:sz="2" w:space="0" w:color="000000"/>
              <w:right w:val="single" w:sz="2" w:space="0" w:color="000000"/>
            </w:tcBorders>
            <w:shd w:val="clear" w:color="auto" w:fill="auto"/>
            <w:tcMar>
              <w:left w:w="54" w:type="dxa"/>
            </w:tcMar>
          </w:tcPr>
          <w:p w:rsidR="00686100" w:rsidRDefault="00686100" w:rsidP="00686100">
            <w:pPr>
              <w:pStyle w:val="TableContents"/>
              <w:jc w:val="center"/>
            </w:pPr>
            <w:r>
              <w:t>0.60</w:t>
            </w:r>
            <w:ins w:id="168" w:author="Rijnsdorp, Adriaan" w:date="2018-10-18T14:04:00Z">
              <w:r w:rsidR="00BE2087">
                <w:t>*0.243</w:t>
              </w:r>
            </w:ins>
          </w:p>
        </w:tc>
      </w:tr>
      <w:tr w:rsidR="00686100">
        <w:tc>
          <w:tcPr>
            <w:tcW w:w="1991" w:type="dxa"/>
            <w:tcBorders>
              <w:left w:val="single" w:sz="2" w:space="0" w:color="000000"/>
              <w:bottom w:val="single" w:sz="2" w:space="0" w:color="000000"/>
            </w:tcBorders>
            <w:shd w:val="clear" w:color="auto" w:fill="auto"/>
            <w:tcMar>
              <w:left w:w="54" w:type="dxa"/>
            </w:tcMar>
          </w:tcPr>
          <w:p w:rsidR="00686100" w:rsidRDefault="00686100" w:rsidP="00686100">
            <w:pPr>
              <w:pStyle w:val="TableContents"/>
              <w:rPr>
                <w:b/>
                <w:bCs/>
              </w:rPr>
            </w:pPr>
            <w:r>
              <w:rPr>
                <w:b/>
                <w:bCs/>
              </w:rPr>
              <w:t>Cod</w:t>
            </w:r>
          </w:p>
        </w:tc>
        <w:tc>
          <w:tcPr>
            <w:tcW w:w="1630" w:type="dxa"/>
            <w:tcBorders>
              <w:left w:val="single" w:sz="2" w:space="0" w:color="000000"/>
              <w:bottom w:val="single" w:sz="2" w:space="0" w:color="000000"/>
            </w:tcBorders>
            <w:shd w:val="clear" w:color="auto" w:fill="auto"/>
            <w:tcMar>
              <w:left w:w="54" w:type="dxa"/>
            </w:tcMar>
          </w:tcPr>
          <w:p w:rsidR="00686100" w:rsidRDefault="00686100" w:rsidP="00686100">
            <w:pPr>
              <w:pStyle w:val="TableContents"/>
              <w:jc w:val="center"/>
            </w:pPr>
            <w:r>
              <w:t>1</w:t>
            </w:r>
          </w:p>
        </w:tc>
        <w:tc>
          <w:tcPr>
            <w:tcW w:w="1591" w:type="dxa"/>
            <w:tcBorders>
              <w:left w:val="single" w:sz="2" w:space="0" w:color="000000"/>
              <w:bottom w:val="single" w:sz="2" w:space="0" w:color="000000"/>
            </w:tcBorders>
            <w:shd w:val="clear" w:color="auto" w:fill="auto"/>
            <w:tcMar>
              <w:left w:w="54" w:type="dxa"/>
            </w:tcMar>
          </w:tcPr>
          <w:p w:rsidR="00686100" w:rsidRDefault="00686100" w:rsidP="00686100">
            <w:pPr>
              <w:pStyle w:val="TableContents"/>
              <w:jc w:val="center"/>
            </w:pPr>
            <w:r>
              <w:t>0.60</w:t>
            </w:r>
          </w:p>
        </w:tc>
        <w:tc>
          <w:tcPr>
            <w:tcW w:w="1630" w:type="dxa"/>
            <w:tcBorders>
              <w:left w:val="single" w:sz="2" w:space="0" w:color="000000"/>
              <w:bottom w:val="single" w:sz="2" w:space="0" w:color="000000"/>
            </w:tcBorders>
            <w:shd w:val="clear" w:color="auto" w:fill="auto"/>
            <w:tcMar>
              <w:left w:w="54" w:type="dxa"/>
            </w:tcMar>
          </w:tcPr>
          <w:p w:rsidR="00686100" w:rsidRDefault="00686100" w:rsidP="00686100">
            <w:pPr>
              <w:pStyle w:val="TableContents"/>
              <w:jc w:val="center"/>
            </w:pPr>
            <w:r>
              <w:t>1</w:t>
            </w:r>
            <w:ins w:id="169" w:author="Rijnsdorp, Adriaan" w:date="2018-10-18T14:03:00Z">
              <w:r w:rsidR="00BE2087">
                <w:t>*0.282</w:t>
              </w:r>
            </w:ins>
          </w:p>
        </w:tc>
        <w:tc>
          <w:tcPr>
            <w:tcW w:w="1591" w:type="dxa"/>
            <w:tcBorders>
              <w:left w:val="single" w:sz="2" w:space="0" w:color="000000"/>
              <w:bottom w:val="single" w:sz="2" w:space="0" w:color="000000"/>
              <w:right w:val="single" w:sz="2" w:space="0" w:color="000000"/>
            </w:tcBorders>
            <w:shd w:val="clear" w:color="auto" w:fill="auto"/>
            <w:tcMar>
              <w:left w:w="54" w:type="dxa"/>
            </w:tcMar>
          </w:tcPr>
          <w:p w:rsidR="00686100" w:rsidRDefault="00686100" w:rsidP="00686100">
            <w:pPr>
              <w:pStyle w:val="TableContents"/>
              <w:jc w:val="center"/>
            </w:pPr>
            <w:r>
              <w:t>0.60</w:t>
            </w:r>
            <w:ins w:id="170" w:author="Rijnsdorp, Adriaan" w:date="2018-10-18T14:04:00Z">
              <w:r w:rsidR="00BE2087">
                <w:t>*0.243</w:t>
              </w:r>
            </w:ins>
          </w:p>
        </w:tc>
      </w:tr>
      <w:tr w:rsidR="00686100">
        <w:tc>
          <w:tcPr>
            <w:tcW w:w="1991" w:type="dxa"/>
            <w:tcBorders>
              <w:left w:val="single" w:sz="2" w:space="0" w:color="000000"/>
              <w:bottom w:val="single" w:sz="2" w:space="0" w:color="000000"/>
            </w:tcBorders>
            <w:shd w:val="clear" w:color="auto" w:fill="auto"/>
            <w:tcMar>
              <w:left w:w="54" w:type="dxa"/>
            </w:tcMar>
          </w:tcPr>
          <w:p w:rsidR="00686100" w:rsidRDefault="00686100" w:rsidP="00686100">
            <w:pPr>
              <w:pStyle w:val="TableContents"/>
              <w:rPr>
                <w:b/>
                <w:bCs/>
              </w:rPr>
            </w:pPr>
            <w:r>
              <w:rPr>
                <w:b/>
                <w:bCs/>
              </w:rPr>
              <w:t>Shrimp</w:t>
            </w:r>
          </w:p>
        </w:tc>
        <w:tc>
          <w:tcPr>
            <w:tcW w:w="1630" w:type="dxa"/>
            <w:tcBorders>
              <w:left w:val="single" w:sz="2" w:space="0" w:color="000000"/>
              <w:bottom w:val="single" w:sz="2" w:space="0" w:color="000000"/>
            </w:tcBorders>
            <w:shd w:val="clear" w:color="auto" w:fill="auto"/>
            <w:tcMar>
              <w:left w:w="54" w:type="dxa"/>
            </w:tcMar>
          </w:tcPr>
          <w:p w:rsidR="00686100" w:rsidRDefault="00686100" w:rsidP="00686100">
            <w:pPr>
              <w:pStyle w:val="TableContents"/>
              <w:jc w:val="center"/>
            </w:pPr>
            <w:del w:id="171" w:author="Rijnsdorp, Adriaan" w:date="2018-10-18T13:59:00Z">
              <w:r w:rsidDel="00BE2087">
                <w:delText>1</w:delText>
              </w:r>
            </w:del>
            <w:ins w:id="172" w:author="Rijnsdorp, Adriaan" w:date="2018-10-18T13:59:00Z">
              <w:r w:rsidR="00BE2087">
                <w:t>0.00</w:t>
              </w:r>
            </w:ins>
          </w:p>
        </w:tc>
        <w:tc>
          <w:tcPr>
            <w:tcW w:w="1591" w:type="dxa"/>
            <w:tcBorders>
              <w:left w:val="single" w:sz="2" w:space="0" w:color="000000"/>
              <w:bottom w:val="single" w:sz="2" w:space="0" w:color="000000"/>
            </w:tcBorders>
            <w:shd w:val="clear" w:color="auto" w:fill="auto"/>
            <w:tcMar>
              <w:left w:w="54" w:type="dxa"/>
            </w:tcMar>
          </w:tcPr>
          <w:p w:rsidR="00686100" w:rsidRDefault="00686100" w:rsidP="00686100">
            <w:pPr>
              <w:pStyle w:val="TableContents"/>
              <w:jc w:val="center"/>
            </w:pPr>
            <w:r>
              <w:t>0.00</w:t>
            </w:r>
          </w:p>
        </w:tc>
        <w:tc>
          <w:tcPr>
            <w:tcW w:w="1630" w:type="dxa"/>
            <w:tcBorders>
              <w:left w:val="single" w:sz="2" w:space="0" w:color="000000"/>
              <w:bottom w:val="single" w:sz="2" w:space="0" w:color="000000"/>
            </w:tcBorders>
            <w:shd w:val="clear" w:color="auto" w:fill="auto"/>
            <w:tcMar>
              <w:left w:w="54" w:type="dxa"/>
            </w:tcMar>
          </w:tcPr>
          <w:p w:rsidR="00686100" w:rsidRDefault="00686100" w:rsidP="00686100">
            <w:pPr>
              <w:pStyle w:val="TableContents"/>
              <w:jc w:val="center"/>
            </w:pPr>
            <w:r>
              <w:t>1</w:t>
            </w:r>
          </w:p>
        </w:tc>
        <w:tc>
          <w:tcPr>
            <w:tcW w:w="1591" w:type="dxa"/>
            <w:tcBorders>
              <w:left w:val="single" w:sz="2" w:space="0" w:color="000000"/>
              <w:bottom w:val="single" w:sz="2" w:space="0" w:color="000000"/>
              <w:right w:val="single" w:sz="2" w:space="0" w:color="000000"/>
            </w:tcBorders>
            <w:shd w:val="clear" w:color="auto" w:fill="auto"/>
            <w:tcMar>
              <w:left w:w="54" w:type="dxa"/>
            </w:tcMar>
          </w:tcPr>
          <w:p w:rsidR="00686100" w:rsidRDefault="00686100" w:rsidP="00686100">
            <w:pPr>
              <w:pStyle w:val="TableContents"/>
              <w:jc w:val="center"/>
            </w:pPr>
            <w:r>
              <w:t>0.00</w:t>
            </w:r>
          </w:p>
        </w:tc>
      </w:tr>
    </w:tbl>
    <w:p w:rsidR="00732A15" w:rsidRDefault="00732A15"/>
    <w:p w:rsidR="00BE2087" w:rsidRPr="007F7059" w:rsidRDefault="00BE2087" w:rsidP="00BE2087">
      <w:pPr>
        <w:rPr>
          <w:ins w:id="173" w:author="Rijnsdorp, Adriaan" w:date="2018-10-18T14:03:00Z"/>
          <w:bCs/>
        </w:rPr>
      </w:pPr>
      <w:ins w:id="174" w:author="Rijnsdorp, Adriaan" w:date="2018-10-18T14:03:00Z">
        <w:r w:rsidRPr="007F7059">
          <w:rPr>
            <w:bCs/>
          </w:rPr>
          <w:t>Efficiency parameters based on results analysis Jan Jaap for large vessels</w:t>
        </w:r>
      </w:ins>
    </w:p>
    <w:p w:rsidR="00BE2087" w:rsidRPr="007F7059" w:rsidRDefault="00BE2087" w:rsidP="00BE2087">
      <w:pPr>
        <w:rPr>
          <w:ins w:id="175" w:author="Rijnsdorp, Adriaan" w:date="2018-10-18T14:03:00Z"/>
          <w:bCs/>
        </w:rPr>
      </w:pPr>
      <w:ins w:id="176" w:author="Rijnsdorp, Adriaan" w:date="2018-10-18T14:03:00Z">
        <w:r w:rsidRPr="007F7059">
          <w:rPr>
            <w:bCs/>
          </w:rPr>
          <w:t>For Euro cutters the catchability needs to be reduced by a factor q</w:t>
        </w:r>
      </w:ins>
    </w:p>
    <w:p w:rsidR="00BE2087" w:rsidRDefault="00BE2087" w:rsidP="00BE2087">
      <w:pPr>
        <w:rPr>
          <w:ins w:id="177" w:author="Rijnsdorp, Adriaan" w:date="2018-10-18T14:03:00Z"/>
          <w:bCs/>
        </w:rPr>
      </w:pPr>
    </w:p>
    <w:p w:rsidR="00BE2087" w:rsidRDefault="00BE2087" w:rsidP="00BE2087">
      <w:pPr>
        <w:rPr>
          <w:ins w:id="178" w:author="Rijnsdorp, Adriaan" w:date="2018-10-18T14:03:00Z"/>
          <w:bCs/>
        </w:rPr>
      </w:pPr>
      <w:ins w:id="179" w:author="Rijnsdorp, Adriaan" w:date="2018-10-18T14:03:00Z">
        <w:r>
          <w:rPr>
            <w:bCs/>
          </w:rPr>
          <w:t xml:space="preserve">q can be estimated from the difference in gear width (Euro=4m; large=12m) and fishing speed between large and small vessels relative to </w:t>
        </w:r>
        <w:proofErr w:type="spellStart"/>
        <w:r>
          <w:rPr>
            <w:bCs/>
          </w:rPr>
          <w:t>TBB_large</w:t>
        </w:r>
        <w:proofErr w:type="spellEnd"/>
      </w:ins>
    </w:p>
    <w:p w:rsidR="00BE2087" w:rsidRDefault="00BE2087" w:rsidP="00BE2087">
      <w:pPr>
        <w:rPr>
          <w:ins w:id="180" w:author="Rijnsdorp, Adriaan" w:date="2018-10-18T14:03:00Z"/>
          <w:bCs/>
        </w:rPr>
      </w:pPr>
      <w:proofErr w:type="spellStart"/>
      <w:ins w:id="181" w:author="Rijnsdorp, Adriaan" w:date="2018-10-18T14:03:00Z">
        <w:r>
          <w:rPr>
            <w:bCs/>
          </w:rPr>
          <w:t>q_euro_pulse</w:t>
        </w:r>
        <w:proofErr w:type="spellEnd"/>
        <w:r>
          <w:rPr>
            <w:bCs/>
          </w:rPr>
          <w:t>= 4/12*4.63/6.34 = 0.243428</w:t>
        </w:r>
      </w:ins>
    </w:p>
    <w:p w:rsidR="00BE2087" w:rsidRPr="00627F82" w:rsidRDefault="00BE2087" w:rsidP="00BE2087">
      <w:pPr>
        <w:rPr>
          <w:ins w:id="182" w:author="Rijnsdorp, Adriaan" w:date="2018-10-18T14:03:00Z"/>
          <w:rFonts w:ascii="Lucida Console" w:eastAsia="Times New Roman" w:hAnsi="Lucida Console" w:cs="Courier New"/>
          <w:color w:val="000000"/>
          <w:sz w:val="20"/>
          <w:szCs w:val="20"/>
          <w:lang w:eastAsia="en-GB" w:bidi="ar-SA"/>
        </w:rPr>
      </w:pPr>
      <w:proofErr w:type="spellStart"/>
      <w:ins w:id="183" w:author="Rijnsdorp, Adriaan" w:date="2018-10-18T14:03:00Z">
        <w:r>
          <w:rPr>
            <w:bCs/>
          </w:rPr>
          <w:t>q_euro_tbb</w:t>
        </w:r>
        <w:proofErr w:type="spellEnd"/>
        <w:r>
          <w:rPr>
            <w:bCs/>
          </w:rPr>
          <w:t xml:space="preserve"> = 4/12*5.36/6.34 = </w:t>
        </w:r>
        <w:r w:rsidRPr="00627F82">
          <w:rPr>
            <w:rFonts w:ascii="Lucida Console" w:eastAsia="Times New Roman" w:hAnsi="Lucida Console" w:cs="Courier New"/>
            <w:color w:val="000000"/>
            <w:sz w:val="20"/>
            <w:szCs w:val="20"/>
            <w:lang w:eastAsia="en-GB" w:bidi="ar-SA"/>
          </w:rPr>
          <w:t>0.2818086</w:t>
        </w:r>
      </w:ins>
    </w:p>
    <w:p w:rsidR="00BE2087" w:rsidRDefault="00BE2087" w:rsidP="00BE2087">
      <w:pPr>
        <w:rPr>
          <w:ins w:id="184" w:author="Rijnsdorp, Adriaan" w:date="2018-10-18T14:03:00Z"/>
          <w:bCs/>
        </w:rPr>
      </w:pPr>
    </w:p>
    <w:p w:rsidR="00BE2087" w:rsidRDefault="00BE2087" w:rsidP="00BE2087">
      <w:pPr>
        <w:rPr>
          <w:ins w:id="185" w:author="Rijnsdorp, Adriaan" w:date="2018-10-18T14:03:00Z"/>
          <w:bCs/>
        </w:rPr>
      </w:pPr>
      <w:ins w:id="186" w:author="Rijnsdorp, Adriaan" w:date="2018-10-18T14:03:00Z">
        <w:r>
          <w:rPr>
            <w:bCs/>
          </w:rPr>
          <w:tab/>
          <w:t>Euro</w:t>
        </w:r>
        <w:r>
          <w:rPr>
            <w:bCs/>
          </w:rPr>
          <w:tab/>
          <w:t>Large</w:t>
        </w:r>
      </w:ins>
    </w:p>
    <w:p w:rsidR="00BE2087" w:rsidRDefault="00BE2087" w:rsidP="00BE2087">
      <w:pPr>
        <w:rPr>
          <w:ins w:id="187" w:author="Rijnsdorp, Adriaan" w:date="2018-10-18T14:03:00Z"/>
          <w:bCs/>
        </w:rPr>
      </w:pPr>
      <w:ins w:id="188" w:author="Rijnsdorp, Adriaan" w:date="2018-10-18T14:03:00Z">
        <w:r>
          <w:rPr>
            <w:bCs/>
          </w:rPr>
          <w:t>TBB</w:t>
        </w:r>
        <w:r>
          <w:rPr>
            <w:bCs/>
          </w:rPr>
          <w:tab/>
          <w:t>5.36</w:t>
        </w:r>
        <w:r>
          <w:rPr>
            <w:bCs/>
          </w:rPr>
          <w:tab/>
          <w:t>6.34</w:t>
        </w:r>
      </w:ins>
    </w:p>
    <w:p w:rsidR="00BE2087" w:rsidRPr="007F7059" w:rsidRDefault="00BE2087" w:rsidP="00BE2087">
      <w:pPr>
        <w:rPr>
          <w:ins w:id="189" w:author="Rijnsdorp, Adriaan" w:date="2018-10-18T14:03:00Z"/>
          <w:bCs/>
        </w:rPr>
      </w:pPr>
      <w:ins w:id="190" w:author="Rijnsdorp, Adriaan" w:date="2018-10-18T14:03:00Z">
        <w:r>
          <w:rPr>
            <w:bCs/>
          </w:rPr>
          <w:t>Pulse</w:t>
        </w:r>
        <w:r>
          <w:rPr>
            <w:bCs/>
          </w:rPr>
          <w:tab/>
          <w:t>4.63</w:t>
        </w:r>
        <w:r>
          <w:rPr>
            <w:bCs/>
          </w:rPr>
          <w:tab/>
          <w:t>4.90</w:t>
        </w:r>
      </w:ins>
    </w:p>
    <w:p w:rsidR="00732A15" w:rsidRDefault="00732A15"/>
    <w:p w:rsidR="00732A15" w:rsidRDefault="00686100">
      <w:pPr>
        <w:rPr>
          <w:b/>
          <w:bCs/>
        </w:rPr>
      </w:pPr>
      <w:r>
        <w:rPr>
          <w:b/>
          <w:bCs/>
        </w:rPr>
        <w:t>3. Quotas:</w:t>
      </w:r>
    </w:p>
    <w:p w:rsidR="00732A15" w:rsidRDefault="00686100">
      <w:pPr>
        <w:jc w:val="both"/>
        <w:rPr>
          <w:ins w:id="191" w:author="Rijnsdorp, Adriaan" w:date="2018-10-17T22:21:00Z"/>
        </w:rPr>
      </w:pPr>
      <w:r>
        <w:t>The model could only be constrained by two quota species, in principle, we just assume that sole is the only limiting specie. Therefore we can decide if we want to also constraint the fishery with plaice at any moment. I think shrimp has no quota.</w:t>
      </w:r>
    </w:p>
    <w:p w:rsidR="004A2EF1" w:rsidRDefault="004A2EF1">
      <w:pPr>
        <w:jc w:val="both"/>
        <w:rPr>
          <w:ins w:id="192" w:author="Rijnsdorp, Adriaan" w:date="2018-10-17T22:24:00Z"/>
        </w:rPr>
      </w:pPr>
      <w:ins w:id="193" w:author="Rijnsdorp, Adriaan" w:date="2018-10-17T22:21:00Z">
        <w:r>
          <w:t>We can set the quota b</w:t>
        </w:r>
      </w:ins>
      <w:ins w:id="194" w:author="Rijnsdorp, Adriaan" w:date="2018-10-17T22:23:00Z">
        <w:r>
          <w:t>a</w:t>
        </w:r>
      </w:ins>
      <w:ins w:id="195" w:author="Rijnsdorp, Adriaan" w:date="2018-10-17T22:21:00Z">
        <w:r>
          <w:t xml:space="preserve">sed on the proportion of </w:t>
        </w:r>
      </w:ins>
      <w:ins w:id="196" w:author="Rijnsdorp, Adriaan" w:date="2018-10-17T22:22:00Z">
        <w:r>
          <w:t xml:space="preserve">the annual landings </w:t>
        </w:r>
      </w:ins>
      <w:ins w:id="197" w:author="Rijnsdorp, Adriaan" w:date="2018-10-17T22:23:00Z">
        <w:r>
          <w:t xml:space="preserve">observed within the fleet (see figures below). If we break the </w:t>
        </w:r>
      </w:ins>
      <w:ins w:id="198" w:author="Rijnsdorp, Adriaan" w:date="2018-10-17T22:24:00Z">
        <w:r>
          <w:t>large vessels</w:t>
        </w:r>
      </w:ins>
      <w:ins w:id="199" w:author="Rijnsdorp, Adriaan" w:date="2018-10-17T22:23:00Z">
        <w:r>
          <w:t xml:space="preserve"> in three groups</w:t>
        </w:r>
      </w:ins>
      <w:ins w:id="200" w:author="Rijnsdorp, Adriaan" w:date="2018-10-17T22:21:00Z">
        <w:r>
          <w:t xml:space="preserve"> of </w:t>
        </w:r>
      </w:ins>
      <w:ins w:id="201" w:author="Rijnsdorp, Adriaan" w:date="2018-10-17T22:24:00Z">
        <w:r>
          <w:t>about 20 vessels, the median proportion of sole landings are 0.020, 0.015 and 0.010 respectively. For the 18 Euro-cutters the median = 0.009</w:t>
        </w:r>
      </w:ins>
    </w:p>
    <w:p w:rsidR="004A2EF1" w:rsidRDefault="004A2EF1">
      <w:pPr>
        <w:jc w:val="both"/>
        <w:rPr>
          <w:ins w:id="202" w:author="Rijnsdorp, Adriaan" w:date="2018-10-17T22:25:00Z"/>
        </w:rPr>
      </w:pPr>
      <w:ins w:id="203" w:author="Rijnsdorp, Adriaan" w:date="2018-10-17T22:28:00Z">
        <w:r>
          <w:t>Assuming an annual to</w:t>
        </w:r>
      </w:ins>
      <w:ins w:id="204" w:author="Rijnsdorp, Adriaan" w:date="2018-10-17T22:29:00Z">
        <w:r>
          <w:t>t</w:t>
        </w:r>
      </w:ins>
      <w:ins w:id="205" w:author="Rijnsdorp, Adriaan" w:date="2018-10-17T22:28:00Z">
        <w:r>
          <w:t xml:space="preserve">al </w:t>
        </w:r>
      </w:ins>
      <w:ins w:id="206" w:author="Rijnsdorp, Adriaan" w:date="2018-10-17T22:29:00Z">
        <w:r>
          <w:t xml:space="preserve">sole </w:t>
        </w:r>
      </w:ins>
      <w:ins w:id="207" w:author="Rijnsdorp, Adriaan" w:date="2018-10-17T22:28:00Z">
        <w:r>
          <w:t>landings of 8000 ton</w:t>
        </w:r>
      </w:ins>
      <w:ins w:id="208" w:author="Rijnsdorp, Adriaan" w:date="2018-10-17T22:29:00Z">
        <w:r>
          <w:t xml:space="preserve">, the quota </w:t>
        </w:r>
      </w:ins>
      <w:ins w:id="209" w:author="Rijnsdorp, Adriaan" w:date="2018-10-18T14:04:00Z">
        <w:r w:rsidR="00BE2087">
          <w:t xml:space="preserve">limits </w:t>
        </w:r>
      </w:ins>
      <w:ins w:id="210" w:author="Rijnsdorp, Adriaan" w:date="2018-10-17T22:29:00Z">
        <w:r>
          <w:t xml:space="preserve">become </w:t>
        </w:r>
      </w:ins>
    </w:p>
    <w:p w:rsidR="004A2EF1" w:rsidRDefault="004A2EF1">
      <w:pPr>
        <w:jc w:val="both"/>
      </w:pP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927"/>
        <w:gridCol w:w="2218"/>
        <w:gridCol w:w="2868"/>
        <w:gridCol w:w="2625"/>
      </w:tblGrid>
      <w:tr w:rsidR="00732A15">
        <w:tc>
          <w:tcPr>
            <w:tcW w:w="1927" w:type="dxa"/>
            <w:tcBorders>
              <w:top w:val="single" w:sz="2" w:space="0" w:color="000000"/>
              <w:left w:val="single" w:sz="2" w:space="0" w:color="000000"/>
              <w:bottom w:val="single" w:sz="2" w:space="0" w:color="000000"/>
            </w:tcBorders>
            <w:shd w:val="clear" w:color="auto" w:fill="auto"/>
            <w:tcMar>
              <w:left w:w="54" w:type="dxa"/>
            </w:tcMar>
          </w:tcPr>
          <w:p w:rsidR="00732A15" w:rsidRDefault="00686100">
            <w:pPr>
              <w:pStyle w:val="TableContents"/>
            </w:pPr>
            <w:r>
              <w:t>tonnes</w:t>
            </w:r>
          </w:p>
        </w:tc>
        <w:tc>
          <w:tcPr>
            <w:tcW w:w="2218" w:type="dxa"/>
            <w:tcBorders>
              <w:top w:val="single" w:sz="2" w:space="0" w:color="000000"/>
              <w:left w:val="single" w:sz="2" w:space="0" w:color="000000"/>
              <w:bottom w:val="single" w:sz="2" w:space="0" w:color="000000"/>
            </w:tcBorders>
            <w:shd w:val="clear" w:color="auto" w:fill="auto"/>
            <w:tcMar>
              <w:left w:w="54" w:type="dxa"/>
            </w:tcMar>
          </w:tcPr>
          <w:p w:rsidR="00732A15" w:rsidRDefault="00686100">
            <w:pPr>
              <w:pStyle w:val="TableContents"/>
              <w:jc w:val="center"/>
              <w:rPr>
                <w:b/>
                <w:bCs/>
              </w:rPr>
            </w:pPr>
            <w:r>
              <w:rPr>
                <w:b/>
                <w:bCs/>
              </w:rPr>
              <w:t>Low quota scenario</w:t>
            </w:r>
          </w:p>
        </w:tc>
        <w:tc>
          <w:tcPr>
            <w:tcW w:w="2868" w:type="dxa"/>
            <w:tcBorders>
              <w:top w:val="single" w:sz="2" w:space="0" w:color="000000"/>
              <w:left w:val="single" w:sz="2" w:space="0" w:color="000000"/>
              <w:bottom w:val="single" w:sz="2" w:space="0" w:color="000000"/>
            </w:tcBorders>
            <w:shd w:val="clear" w:color="auto" w:fill="auto"/>
            <w:tcMar>
              <w:left w:w="54" w:type="dxa"/>
            </w:tcMar>
          </w:tcPr>
          <w:p w:rsidR="00732A15" w:rsidRDefault="00686100">
            <w:pPr>
              <w:pStyle w:val="TableContents"/>
              <w:jc w:val="center"/>
              <w:rPr>
                <w:b/>
                <w:bCs/>
              </w:rPr>
            </w:pPr>
            <w:r>
              <w:rPr>
                <w:b/>
                <w:bCs/>
              </w:rPr>
              <w:t>Mid quota scenario</w:t>
            </w:r>
          </w:p>
        </w:tc>
        <w:tc>
          <w:tcPr>
            <w:tcW w:w="262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732A15" w:rsidRDefault="00686100">
            <w:pPr>
              <w:pStyle w:val="TableContents"/>
              <w:jc w:val="center"/>
              <w:rPr>
                <w:b/>
                <w:bCs/>
              </w:rPr>
            </w:pPr>
            <w:r>
              <w:rPr>
                <w:b/>
                <w:bCs/>
              </w:rPr>
              <w:t>High quota scenario</w:t>
            </w:r>
          </w:p>
        </w:tc>
      </w:tr>
      <w:tr w:rsidR="00732A15">
        <w:tc>
          <w:tcPr>
            <w:tcW w:w="1927" w:type="dxa"/>
            <w:tcBorders>
              <w:left w:val="single" w:sz="2" w:space="0" w:color="000000"/>
              <w:bottom w:val="single" w:sz="2" w:space="0" w:color="000000"/>
            </w:tcBorders>
            <w:shd w:val="clear" w:color="auto" w:fill="auto"/>
            <w:tcMar>
              <w:left w:w="54" w:type="dxa"/>
            </w:tcMar>
          </w:tcPr>
          <w:p w:rsidR="00732A15" w:rsidRDefault="00686100">
            <w:pPr>
              <w:pStyle w:val="TableContents"/>
              <w:rPr>
                <w:b/>
                <w:bCs/>
              </w:rPr>
            </w:pPr>
            <w:r>
              <w:rPr>
                <w:b/>
                <w:bCs/>
              </w:rPr>
              <w:t>Sole</w:t>
            </w:r>
          </w:p>
        </w:tc>
        <w:tc>
          <w:tcPr>
            <w:tcW w:w="2218" w:type="dxa"/>
            <w:tcBorders>
              <w:left w:val="single" w:sz="2" w:space="0" w:color="000000"/>
              <w:bottom w:val="single" w:sz="2" w:space="0" w:color="000000"/>
            </w:tcBorders>
            <w:shd w:val="clear" w:color="auto" w:fill="auto"/>
            <w:tcMar>
              <w:left w:w="54" w:type="dxa"/>
            </w:tcMar>
          </w:tcPr>
          <w:p w:rsidR="00732A15" w:rsidRDefault="00686100">
            <w:pPr>
              <w:pStyle w:val="TableContents"/>
              <w:jc w:val="center"/>
            </w:pPr>
            <w:del w:id="211" w:author="Rijnsdorp, Adriaan" w:date="2018-10-17T22:31:00Z">
              <w:r w:rsidDel="00424625">
                <w:delText>100</w:delText>
              </w:r>
            </w:del>
            <w:ins w:id="212" w:author="Rijnsdorp, Adriaan" w:date="2018-10-17T22:31:00Z">
              <w:r w:rsidR="00424625">
                <w:t>80</w:t>
              </w:r>
            </w:ins>
          </w:p>
        </w:tc>
        <w:tc>
          <w:tcPr>
            <w:tcW w:w="2868" w:type="dxa"/>
            <w:tcBorders>
              <w:left w:val="single" w:sz="2" w:space="0" w:color="000000"/>
              <w:bottom w:val="single" w:sz="2" w:space="0" w:color="000000"/>
            </w:tcBorders>
            <w:shd w:val="clear" w:color="auto" w:fill="auto"/>
            <w:tcMar>
              <w:left w:w="54" w:type="dxa"/>
            </w:tcMar>
          </w:tcPr>
          <w:p w:rsidR="00732A15" w:rsidRDefault="00686100">
            <w:pPr>
              <w:pStyle w:val="TableContents"/>
              <w:jc w:val="center"/>
            </w:pPr>
            <w:del w:id="213" w:author="Rijnsdorp, Adriaan" w:date="2018-10-17T22:31:00Z">
              <w:r w:rsidDel="00424625">
                <w:delText>500</w:delText>
              </w:r>
            </w:del>
            <w:ins w:id="214" w:author="Rijnsdorp, Adriaan" w:date="2018-10-17T22:31:00Z">
              <w:r w:rsidR="00424625">
                <w:t>120</w:t>
              </w:r>
            </w:ins>
          </w:p>
        </w:tc>
        <w:tc>
          <w:tcPr>
            <w:tcW w:w="2625" w:type="dxa"/>
            <w:tcBorders>
              <w:left w:val="single" w:sz="2" w:space="0" w:color="000000"/>
              <w:bottom w:val="single" w:sz="2" w:space="0" w:color="000000"/>
              <w:right w:val="single" w:sz="2" w:space="0" w:color="000000"/>
            </w:tcBorders>
            <w:shd w:val="clear" w:color="auto" w:fill="auto"/>
            <w:tcMar>
              <w:left w:w="54" w:type="dxa"/>
            </w:tcMar>
          </w:tcPr>
          <w:p w:rsidR="00732A15" w:rsidRDefault="00686100">
            <w:pPr>
              <w:pStyle w:val="TableContents"/>
              <w:jc w:val="center"/>
            </w:pPr>
            <w:del w:id="215" w:author="Rijnsdorp, Adriaan" w:date="2018-10-17T22:31:00Z">
              <w:r w:rsidDel="00424625">
                <w:delText>800</w:delText>
              </w:r>
            </w:del>
            <w:ins w:id="216" w:author="Rijnsdorp, Adriaan" w:date="2018-10-17T22:31:00Z">
              <w:r w:rsidR="00424625">
                <w:t>160</w:t>
              </w:r>
            </w:ins>
          </w:p>
        </w:tc>
      </w:tr>
      <w:tr w:rsidR="00732A15">
        <w:tc>
          <w:tcPr>
            <w:tcW w:w="1927" w:type="dxa"/>
            <w:tcBorders>
              <w:left w:val="single" w:sz="2" w:space="0" w:color="000000"/>
              <w:bottom w:val="single" w:sz="2" w:space="0" w:color="000000"/>
            </w:tcBorders>
            <w:shd w:val="clear" w:color="auto" w:fill="auto"/>
            <w:tcMar>
              <w:left w:w="54" w:type="dxa"/>
            </w:tcMar>
          </w:tcPr>
          <w:p w:rsidR="00732A15" w:rsidRDefault="00686100">
            <w:pPr>
              <w:pStyle w:val="TableContents"/>
              <w:rPr>
                <w:b/>
                <w:bCs/>
              </w:rPr>
            </w:pPr>
            <w:r>
              <w:rPr>
                <w:b/>
                <w:bCs/>
              </w:rPr>
              <w:t>Plaice</w:t>
            </w:r>
          </w:p>
        </w:tc>
        <w:tc>
          <w:tcPr>
            <w:tcW w:w="2218" w:type="dxa"/>
            <w:tcBorders>
              <w:left w:val="single" w:sz="2" w:space="0" w:color="000000"/>
              <w:bottom w:val="single" w:sz="2" w:space="0" w:color="000000"/>
            </w:tcBorders>
            <w:shd w:val="clear" w:color="auto" w:fill="auto"/>
            <w:tcMar>
              <w:left w:w="54" w:type="dxa"/>
            </w:tcMar>
          </w:tcPr>
          <w:p w:rsidR="00732A15" w:rsidRDefault="00424625">
            <w:pPr>
              <w:pStyle w:val="TableContents"/>
              <w:jc w:val="center"/>
            </w:pPr>
            <w:ins w:id="217" w:author="Rijnsdorp, Adriaan" w:date="2018-10-17T22:31:00Z">
              <w:r>
                <w:t>unconstraint</w:t>
              </w:r>
            </w:ins>
          </w:p>
        </w:tc>
        <w:tc>
          <w:tcPr>
            <w:tcW w:w="2868" w:type="dxa"/>
            <w:tcBorders>
              <w:left w:val="single" w:sz="2" w:space="0" w:color="000000"/>
              <w:bottom w:val="single" w:sz="2" w:space="0" w:color="000000"/>
            </w:tcBorders>
            <w:shd w:val="clear" w:color="auto" w:fill="auto"/>
            <w:tcMar>
              <w:left w:w="54" w:type="dxa"/>
            </w:tcMar>
          </w:tcPr>
          <w:p w:rsidR="00732A15" w:rsidRDefault="00424625">
            <w:pPr>
              <w:pStyle w:val="TableContents"/>
              <w:jc w:val="center"/>
            </w:pPr>
            <w:ins w:id="218" w:author="Rijnsdorp, Adriaan" w:date="2018-10-17T22:31:00Z">
              <w:r>
                <w:t>unconstraint</w:t>
              </w:r>
            </w:ins>
          </w:p>
        </w:tc>
        <w:tc>
          <w:tcPr>
            <w:tcW w:w="2625" w:type="dxa"/>
            <w:tcBorders>
              <w:left w:val="single" w:sz="2" w:space="0" w:color="000000"/>
              <w:bottom w:val="single" w:sz="2" w:space="0" w:color="000000"/>
              <w:right w:val="single" w:sz="2" w:space="0" w:color="000000"/>
            </w:tcBorders>
            <w:shd w:val="clear" w:color="auto" w:fill="auto"/>
            <w:tcMar>
              <w:left w:w="54" w:type="dxa"/>
            </w:tcMar>
          </w:tcPr>
          <w:p w:rsidR="00732A15" w:rsidRDefault="00424625">
            <w:pPr>
              <w:pStyle w:val="TableContents"/>
              <w:jc w:val="center"/>
            </w:pPr>
            <w:ins w:id="219" w:author="Rijnsdorp, Adriaan" w:date="2018-10-17T22:31:00Z">
              <w:r>
                <w:t>unconstraint</w:t>
              </w:r>
            </w:ins>
          </w:p>
        </w:tc>
      </w:tr>
      <w:tr w:rsidR="00732A15">
        <w:tc>
          <w:tcPr>
            <w:tcW w:w="1927" w:type="dxa"/>
            <w:tcBorders>
              <w:left w:val="single" w:sz="2" w:space="0" w:color="000000"/>
              <w:bottom w:val="single" w:sz="2" w:space="0" w:color="000000"/>
            </w:tcBorders>
            <w:shd w:val="clear" w:color="auto" w:fill="auto"/>
            <w:tcMar>
              <w:left w:w="54" w:type="dxa"/>
            </w:tcMar>
          </w:tcPr>
          <w:p w:rsidR="00732A15" w:rsidRDefault="00686100">
            <w:pPr>
              <w:pStyle w:val="TableContents"/>
              <w:rPr>
                <w:b/>
                <w:bCs/>
              </w:rPr>
            </w:pPr>
            <w:r>
              <w:rPr>
                <w:b/>
                <w:bCs/>
              </w:rPr>
              <w:t>Shrimp</w:t>
            </w:r>
          </w:p>
        </w:tc>
        <w:tc>
          <w:tcPr>
            <w:tcW w:w="2218" w:type="dxa"/>
            <w:tcBorders>
              <w:left w:val="single" w:sz="2" w:space="0" w:color="000000"/>
              <w:bottom w:val="single" w:sz="2" w:space="0" w:color="000000"/>
            </w:tcBorders>
            <w:shd w:val="clear" w:color="auto" w:fill="auto"/>
            <w:tcMar>
              <w:left w:w="54" w:type="dxa"/>
            </w:tcMar>
          </w:tcPr>
          <w:p w:rsidR="00732A15" w:rsidRDefault="00424625">
            <w:pPr>
              <w:pStyle w:val="TableContents"/>
              <w:jc w:val="center"/>
            </w:pPr>
            <w:ins w:id="220" w:author="Rijnsdorp, Adriaan" w:date="2018-10-17T22:31:00Z">
              <w:r>
                <w:t>unconstraint</w:t>
              </w:r>
            </w:ins>
          </w:p>
        </w:tc>
        <w:tc>
          <w:tcPr>
            <w:tcW w:w="2868" w:type="dxa"/>
            <w:tcBorders>
              <w:left w:val="single" w:sz="2" w:space="0" w:color="000000"/>
              <w:bottom w:val="single" w:sz="2" w:space="0" w:color="000000"/>
            </w:tcBorders>
            <w:shd w:val="clear" w:color="auto" w:fill="auto"/>
            <w:tcMar>
              <w:left w:w="54" w:type="dxa"/>
            </w:tcMar>
          </w:tcPr>
          <w:p w:rsidR="00732A15" w:rsidRDefault="00424625">
            <w:pPr>
              <w:pStyle w:val="TableContents"/>
              <w:jc w:val="center"/>
            </w:pPr>
            <w:ins w:id="221" w:author="Rijnsdorp, Adriaan" w:date="2018-10-17T22:31:00Z">
              <w:r>
                <w:t>unconstraint</w:t>
              </w:r>
            </w:ins>
          </w:p>
        </w:tc>
        <w:tc>
          <w:tcPr>
            <w:tcW w:w="2625" w:type="dxa"/>
            <w:tcBorders>
              <w:left w:val="single" w:sz="2" w:space="0" w:color="000000"/>
              <w:bottom w:val="single" w:sz="2" w:space="0" w:color="000000"/>
              <w:right w:val="single" w:sz="2" w:space="0" w:color="000000"/>
            </w:tcBorders>
            <w:shd w:val="clear" w:color="auto" w:fill="auto"/>
            <w:tcMar>
              <w:left w:w="54" w:type="dxa"/>
            </w:tcMar>
          </w:tcPr>
          <w:p w:rsidR="00732A15" w:rsidRDefault="00424625">
            <w:pPr>
              <w:pStyle w:val="TableContents"/>
              <w:jc w:val="center"/>
            </w:pPr>
            <w:ins w:id="222" w:author="Rijnsdorp, Adriaan" w:date="2018-10-17T22:31:00Z">
              <w:r>
                <w:t>unconstraint</w:t>
              </w:r>
            </w:ins>
          </w:p>
        </w:tc>
      </w:tr>
    </w:tbl>
    <w:p w:rsidR="00732A15" w:rsidRDefault="00732A15"/>
    <w:p w:rsidR="00732A15" w:rsidRDefault="00732A15"/>
    <w:p w:rsidR="00732A15" w:rsidRDefault="00732A15"/>
    <w:p w:rsidR="00732A15" w:rsidRDefault="00732A15"/>
    <w:p w:rsidR="00732A15" w:rsidRDefault="00732A15"/>
    <w:p w:rsidR="00732A15" w:rsidRDefault="00686100">
      <w:pPr>
        <w:rPr>
          <w:b/>
          <w:bCs/>
        </w:rPr>
      </w:pPr>
      <w:r>
        <w:rPr>
          <w:b/>
          <w:bCs/>
        </w:rPr>
        <w:t>4. Fuel costs:</w:t>
      </w:r>
    </w:p>
    <w:tbl>
      <w:tblPr>
        <w:tblW w:w="478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565"/>
        <w:gridCol w:w="1630"/>
        <w:gridCol w:w="1591"/>
      </w:tblGrid>
      <w:tr w:rsidR="00732A15">
        <w:tc>
          <w:tcPr>
            <w:tcW w:w="1565" w:type="dxa"/>
            <w:tcBorders>
              <w:top w:val="single" w:sz="2" w:space="0" w:color="000000"/>
              <w:left w:val="single" w:sz="2" w:space="0" w:color="000000"/>
              <w:bottom w:val="single" w:sz="2" w:space="0" w:color="000000"/>
            </w:tcBorders>
            <w:shd w:val="clear" w:color="auto" w:fill="auto"/>
            <w:tcMar>
              <w:left w:w="54" w:type="dxa"/>
            </w:tcMar>
          </w:tcPr>
          <w:p w:rsidR="00732A15" w:rsidRDefault="00686100">
            <w:pPr>
              <w:jc w:val="center"/>
            </w:pPr>
            <w:r>
              <w:t>d-1</w:t>
            </w:r>
          </w:p>
        </w:tc>
        <w:tc>
          <w:tcPr>
            <w:tcW w:w="1630" w:type="dxa"/>
            <w:tcBorders>
              <w:top w:val="single" w:sz="2" w:space="0" w:color="000000"/>
              <w:left w:val="single" w:sz="2" w:space="0" w:color="000000"/>
              <w:bottom w:val="single" w:sz="2" w:space="0" w:color="000000"/>
            </w:tcBorders>
            <w:shd w:val="clear" w:color="auto" w:fill="auto"/>
            <w:tcMar>
              <w:left w:w="54" w:type="dxa"/>
            </w:tcMar>
          </w:tcPr>
          <w:p w:rsidR="00732A15" w:rsidRDefault="00686100">
            <w:pPr>
              <w:pStyle w:val="TableContents"/>
              <w:jc w:val="center"/>
              <w:rPr>
                <w:b/>
                <w:bCs/>
              </w:rPr>
            </w:pPr>
            <w:r>
              <w:rPr>
                <w:b/>
                <w:bCs/>
              </w:rPr>
              <w:t>Beam trawlers</w:t>
            </w:r>
          </w:p>
        </w:tc>
        <w:tc>
          <w:tcPr>
            <w:tcW w:w="1591" w:type="dxa"/>
            <w:tcBorders>
              <w:top w:val="single" w:sz="2" w:space="0" w:color="000000"/>
              <w:left w:val="single" w:sz="2" w:space="0" w:color="000000"/>
              <w:bottom w:val="single" w:sz="2" w:space="0" w:color="000000"/>
            </w:tcBorders>
            <w:shd w:val="clear" w:color="auto" w:fill="auto"/>
            <w:tcMar>
              <w:left w:w="54" w:type="dxa"/>
            </w:tcMar>
          </w:tcPr>
          <w:p w:rsidR="00732A15" w:rsidRDefault="00686100">
            <w:pPr>
              <w:pStyle w:val="TableContents"/>
              <w:jc w:val="center"/>
              <w:rPr>
                <w:b/>
                <w:bCs/>
              </w:rPr>
            </w:pPr>
            <w:r>
              <w:rPr>
                <w:b/>
                <w:bCs/>
              </w:rPr>
              <w:t>Pulse trawlers</w:t>
            </w:r>
          </w:p>
        </w:tc>
      </w:tr>
      <w:tr w:rsidR="00732A15">
        <w:tc>
          <w:tcPr>
            <w:tcW w:w="1565" w:type="dxa"/>
            <w:tcBorders>
              <w:left w:val="single" w:sz="2" w:space="0" w:color="000000"/>
              <w:bottom w:val="single" w:sz="2" w:space="0" w:color="000000"/>
            </w:tcBorders>
            <w:shd w:val="clear" w:color="auto" w:fill="auto"/>
            <w:tcMar>
              <w:left w:w="54" w:type="dxa"/>
            </w:tcMar>
          </w:tcPr>
          <w:p w:rsidR="00732A15" w:rsidRDefault="00686100">
            <w:pPr>
              <w:pStyle w:val="TableContents"/>
              <w:rPr>
                <w:b/>
                <w:bCs/>
              </w:rPr>
            </w:pPr>
            <w:r>
              <w:rPr>
                <w:b/>
                <w:bCs/>
              </w:rPr>
              <w:t>Long distance</w:t>
            </w:r>
          </w:p>
        </w:tc>
        <w:tc>
          <w:tcPr>
            <w:tcW w:w="1630" w:type="dxa"/>
            <w:tcBorders>
              <w:left w:val="single" w:sz="2" w:space="0" w:color="000000"/>
              <w:bottom w:val="single" w:sz="2" w:space="0" w:color="000000"/>
            </w:tcBorders>
            <w:shd w:val="clear" w:color="auto" w:fill="auto"/>
            <w:tcMar>
              <w:left w:w="54" w:type="dxa"/>
            </w:tcMar>
          </w:tcPr>
          <w:p w:rsidR="00732A15" w:rsidRDefault="00686100">
            <w:pPr>
              <w:pStyle w:val="TableContents"/>
              <w:jc w:val="center"/>
            </w:pPr>
            <w:r>
              <w:t>6400</w:t>
            </w:r>
          </w:p>
        </w:tc>
        <w:tc>
          <w:tcPr>
            <w:tcW w:w="1591" w:type="dxa"/>
            <w:tcBorders>
              <w:left w:val="single" w:sz="2" w:space="0" w:color="000000"/>
              <w:bottom w:val="single" w:sz="2" w:space="0" w:color="000000"/>
            </w:tcBorders>
            <w:shd w:val="clear" w:color="auto" w:fill="auto"/>
            <w:tcMar>
              <w:left w:w="54" w:type="dxa"/>
            </w:tcMar>
          </w:tcPr>
          <w:p w:rsidR="00732A15" w:rsidRDefault="00686100">
            <w:pPr>
              <w:pStyle w:val="TableContents"/>
              <w:jc w:val="center"/>
            </w:pPr>
            <w:r>
              <w:t>2400</w:t>
            </w:r>
          </w:p>
        </w:tc>
      </w:tr>
      <w:tr w:rsidR="00732A15">
        <w:tc>
          <w:tcPr>
            <w:tcW w:w="1565" w:type="dxa"/>
            <w:tcBorders>
              <w:left w:val="single" w:sz="2" w:space="0" w:color="000000"/>
              <w:bottom w:val="single" w:sz="2" w:space="0" w:color="000000"/>
            </w:tcBorders>
            <w:shd w:val="clear" w:color="auto" w:fill="auto"/>
            <w:tcMar>
              <w:left w:w="54" w:type="dxa"/>
            </w:tcMar>
          </w:tcPr>
          <w:p w:rsidR="00732A15" w:rsidRDefault="00686100">
            <w:pPr>
              <w:pStyle w:val="TableContents"/>
              <w:rPr>
                <w:b/>
                <w:bCs/>
              </w:rPr>
            </w:pPr>
            <w:r>
              <w:rPr>
                <w:b/>
                <w:bCs/>
              </w:rPr>
              <w:t>Euro cutters</w:t>
            </w:r>
          </w:p>
        </w:tc>
        <w:tc>
          <w:tcPr>
            <w:tcW w:w="1630" w:type="dxa"/>
            <w:tcBorders>
              <w:left w:val="single" w:sz="2" w:space="0" w:color="000000"/>
              <w:bottom w:val="single" w:sz="2" w:space="0" w:color="000000"/>
            </w:tcBorders>
            <w:shd w:val="clear" w:color="auto" w:fill="auto"/>
            <w:tcMar>
              <w:left w:w="54" w:type="dxa"/>
            </w:tcMar>
          </w:tcPr>
          <w:p w:rsidR="00732A15" w:rsidRDefault="00732A15">
            <w:pPr>
              <w:pStyle w:val="TableContents"/>
              <w:jc w:val="center"/>
            </w:pPr>
          </w:p>
        </w:tc>
        <w:tc>
          <w:tcPr>
            <w:tcW w:w="1591" w:type="dxa"/>
            <w:tcBorders>
              <w:left w:val="single" w:sz="2" w:space="0" w:color="000000"/>
              <w:bottom w:val="single" w:sz="2" w:space="0" w:color="000000"/>
            </w:tcBorders>
            <w:shd w:val="clear" w:color="auto" w:fill="auto"/>
            <w:tcMar>
              <w:left w:w="54" w:type="dxa"/>
            </w:tcMar>
          </w:tcPr>
          <w:p w:rsidR="00732A15" w:rsidRDefault="00732A15">
            <w:pPr>
              <w:pStyle w:val="TableContents"/>
              <w:jc w:val="center"/>
            </w:pPr>
          </w:p>
        </w:tc>
      </w:tr>
    </w:tbl>
    <w:p w:rsidR="00732A15" w:rsidRDefault="00732A15"/>
    <w:p w:rsidR="00D1337E" w:rsidRDefault="005B6495">
      <w:pPr>
        <w:rPr>
          <w:ins w:id="223" w:author="Rijnsdorp, Adriaan" w:date="2018-10-19T08:51:00Z"/>
        </w:rPr>
      </w:pPr>
      <w:ins w:id="224" w:author="Rijnsdorp, Adriaan" w:date="2018-10-18T14:20:00Z">
        <w:r>
          <w:t>I have asked Arie Mol (</w:t>
        </w:r>
        <w:proofErr w:type="spellStart"/>
        <w:r>
          <w:t>WEcR</w:t>
        </w:r>
        <w:proofErr w:type="spellEnd"/>
        <w:r>
          <w:t xml:space="preserve">) for an update. </w:t>
        </w:r>
      </w:ins>
      <w:ins w:id="225" w:author="Rijnsdorp, Adriaan" w:date="2018-10-18T14:21:00Z">
        <w:r>
          <w:t>Alternatively we can estimate the fuel consumption based on the relative towing speed while fishing (</w:t>
        </w:r>
      </w:ins>
      <w:ins w:id="226" w:author="Rijnsdorp, Adriaan" w:date="2018-10-19T08:51:00Z">
        <w:r w:rsidR="00D1337E">
          <w:t>we can</w:t>
        </w:r>
      </w:ins>
      <w:ins w:id="227" w:author="Rijnsdorp, Adriaan" w:date="2018-10-18T14:21:00Z">
        <w:r>
          <w:t xml:space="preserve"> use the relationships </w:t>
        </w:r>
      </w:ins>
      <w:ins w:id="228" w:author="Rijnsdorp, Adriaan" w:date="2018-10-18T14:22:00Z">
        <w:r>
          <w:t>from</w:t>
        </w:r>
      </w:ins>
      <w:ins w:id="229" w:author="Rijnsdorp, Adriaan" w:date="2018-10-18T14:21:00Z">
        <w:r>
          <w:t xml:space="preserve"> Poos et al 2013 IJMS</w:t>
        </w:r>
      </w:ins>
      <w:ins w:id="230" w:author="Rijnsdorp, Adriaan" w:date="2018-10-18T14:22:00Z">
        <w:r>
          <w:t>)</w:t>
        </w:r>
      </w:ins>
    </w:p>
    <w:p w:rsidR="00556C2E" w:rsidRDefault="00D1337E">
      <w:ins w:id="231" w:author="Rijnsdorp, Adriaan" w:date="2018-10-19T08:51:00Z">
        <w:r w:rsidRPr="00D1337E">
          <w:rPr>
            <w:noProof/>
            <w:lang w:eastAsia="en-GB" w:bidi="ar-SA"/>
          </w:rPr>
          <w:lastRenderedPageBreak/>
          <w:drawing>
            <wp:inline distT="0" distB="0" distL="0" distR="0">
              <wp:extent cx="4946650" cy="17843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46650" cy="1784350"/>
                      </a:xfrm>
                      <a:prstGeom prst="rect">
                        <a:avLst/>
                      </a:prstGeom>
                      <a:noFill/>
                      <a:ln>
                        <a:noFill/>
                      </a:ln>
                    </pic:spPr>
                  </pic:pic>
                </a:graphicData>
              </a:graphic>
            </wp:inline>
          </w:drawing>
        </w:r>
      </w:ins>
      <w:bookmarkStart w:id="232" w:name="_GoBack"/>
      <w:bookmarkEnd w:id="232"/>
      <w:r w:rsidR="00556C2E">
        <w:br w:type="page"/>
      </w:r>
    </w:p>
    <w:p w:rsidR="00732A15" w:rsidRDefault="00556C2E">
      <w:r>
        <w:lastRenderedPageBreak/>
        <w:t>Work document with the results of the ‘</w:t>
      </w:r>
      <w:proofErr w:type="spellStart"/>
      <w:r>
        <w:t>kengetallen</w:t>
      </w:r>
      <w:proofErr w:type="spellEnd"/>
      <w:r>
        <w:t>’ of the flatfish metiers of the large and small (Euro cutter) vessels</w:t>
      </w:r>
    </w:p>
    <w:p w:rsidR="00556C2E" w:rsidRDefault="00556C2E"/>
    <w:p w:rsidR="00556C2E" w:rsidRDefault="00556C2E">
      <w:r>
        <w:t xml:space="preserve">See script  </w:t>
      </w:r>
      <w:r w:rsidRPr="00556C2E">
        <w:t>M:\My Documents\Adriaan\Projecten\2018_DSVM_pulse_tbb</w:t>
      </w:r>
      <w:r>
        <w:t>\trip_kengetallen.R</w:t>
      </w:r>
    </w:p>
    <w:p w:rsidR="00556C2E" w:rsidRDefault="00556C2E"/>
    <w:p w:rsidR="00556C2E" w:rsidRDefault="00556C2E">
      <w:r>
        <w:t xml:space="preserve">Input data set: 2009-2017 data set of pulse license holders used for WGELECTRA and subsequent papers written in 2018 </w:t>
      </w:r>
    </w:p>
    <w:p w:rsidR="00556C2E" w:rsidRDefault="00556C2E"/>
    <w:tbl>
      <w:tblPr>
        <w:tblStyle w:val="TableGrid"/>
        <w:tblW w:w="0" w:type="auto"/>
        <w:tblLook w:val="04A0" w:firstRow="1" w:lastRow="0" w:firstColumn="1" w:lastColumn="0" w:noHBand="0" w:noVBand="1"/>
      </w:tblPr>
      <w:tblGrid>
        <w:gridCol w:w="1203"/>
        <w:gridCol w:w="1203"/>
        <w:gridCol w:w="1203"/>
        <w:gridCol w:w="1203"/>
        <w:gridCol w:w="1204"/>
        <w:gridCol w:w="1204"/>
        <w:gridCol w:w="1204"/>
        <w:gridCol w:w="1204"/>
      </w:tblGrid>
      <w:tr w:rsidR="00556C2E" w:rsidRPr="00556C2E" w:rsidTr="00473196">
        <w:tc>
          <w:tcPr>
            <w:tcW w:w="1203" w:type="dxa"/>
          </w:tcPr>
          <w:p w:rsidR="00556C2E" w:rsidRPr="00556C2E" w:rsidRDefault="00BD0908" w:rsidP="00556C2E">
            <w:pPr>
              <w:rPr>
                <w:sz w:val="18"/>
                <w:szCs w:val="18"/>
              </w:rPr>
            </w:pPr>
            <w:proofErr w:type="spellStart"/>
            <w:r>
              <w:rPr>
                <w:sz w:val="18"/>
                <w:szCs w:val="18"/>
              </w:rPr>
              <w:t>kwclass</w:t>
            </w:r>
            <w:proofErr w:type="spellEnd"/>
          </w:p>
        </w:tc>
        <w:tc>
          <w:tcPr>
            <w:tcW w:w="1203" w:type="dxa"/>
          </w:tcPr>
          <w:p w:rsidR="00556C2E" w:rsidRPr="00556C2E" w:rsidRDefault="00BD0908" w:rsidP="00556C2E">
            <w:pPr>
              <w:rPr>
                <w:sz w:val="18"/>
                <w:szCs w:val="18"/>
              </w:rPr>
            </w:pPr>
            <w:r>
              <w:rPr>
                <w:sz w:val="18"/>
                <w:szCs w:val="18"/>
              </w:rPr>
              <w:t>Gear</w:t>
            </w:r>
          </w:p>
        </w:tc>
        <w:tc>
          <w:tcPr>
            <w:tcW w:w="1203" w:type="dxa"/>
          </w:tcPr>
          <w:p w:rsidR="00556C2E" w:rsidRPr="00556C2E" w:rsidRDefault="00BD0908" w:rsidP="00BD0908">
            <w:pPr>
              <w:rPr>
                <w:sz w:val="18"/>
                <w:szCs w:val="18"/>
              </w:rPr>
            </w:pPr>
            <w:r>
              <w:rPr>
                <w:sz w:val="18"/>
                <w:szCs w:val="18"/>
              </w:rPr>
              <w:t>Mean effort per trip (hours at sea)</w:t>
            </w:r>
          </w:p>
        </w:tc>
        <w:tc>
          <w:tcPr>
            <w:tcW w:w="1203" w:type="dxa"/>
          </w:tcPr>
          <w:p w:rsidR="00556C2E" w:rsidRPr="00556C2E" w:rsidRDefault="00BD0908" w:rsidP="00556C2E">
            <w:pPr>
              <w:rPr>
                <w:sz w:val="18"/>
                <w:szCs w:val="18"/>
              </w:rPr>
            </w:pPr>
            <w:r>
              <w:rPr>
                <w:sz w:val="18"/>
                <w:szCs w:val="18"/>
              </w:rPr>
              <w:t>n</w:t>
            </w:r>
          </w:p>
        </w:tc>
        <w:tc>
          <w:tcPr>
            <w:tcW w:w="1204" w:type="dxa"/>
          </w:tcPr>
          <w:p w:rsidR="00556C2E" w:rsidRPr="00556C2E" w:rsidRDefault="00BD0908" w:rsidP="00556C2E">
            <w:pPr>
              <w:rPr>
                <w:sz w:val="18"/>
                <w:szCs w:val="18"/>
              </w:rPr>
            </w:pPr>
            <w:proofErr w:type="spellStart"/>
            <w:r>
              <w:rPr>
                <w:sz w:val="18"/>
                <w:szCs w:val="18"/>
              </w:rPr>
              <w:t>sdev</w:t>
            </w:r>
            <w:proofErr w:type="spellEnd"/>
          </w:p>
        </w:tc>
        <w:tc>
          <w:tcPr>
            <w:tcW w:w="1204" w:type="dxa"/>
          </w:tcPr>
          <w:p w:rsidR="00556C2E" w:rsidRPr="00556C2E" w:rsidRDefault="00BD0908" w:rsidP="00556C2E">
            <w:pPr>
              <w:rPr>
                <w:sz w:val="18"/>
                <w:szCs w:val="18"/>
              </w:rPr>
            </w:pPr>
            <w:r>
              <w:rPr>
                <w:sz w:val="18"/>
                <w:szCs w:val="18"/>
              </w:rPr>
              <w:t>Median effort per trip (hours at sea)</w:t>
            </w:r>
          </w:p>
        </w:tc>
        <w:tc>
          <w:tcPr>
            <w:tcW w:w="1204" w:type="dxa"/>
          </w:tcPr>
          <w:p w:rsidR="00556C2E" w:rsidRDefault="00BD0908" w:rsidP="00556C2E">
            <w:pPr>
              <w:rPr>
                <w:sz w:val="18"/>
                <w:szCs w:val="18"/>
              </w:rPr>
            </w:pPr>
            <w:r>
              <w:rPr>
                <w:sz w:val="18"/>
                <w:szCs w:val="18"/>
              </w:rPr>
              <w:t>Fishing speed (nm)</w:t>
            </w:r>
          </w:p>
          <w:p w:rsidR="00BD0908" w:rsidRPr="00556C2E" w:rsidRDefault="00BD0908" w:rsidP="00556C2E">
            <w:pPr>
              <w:rPr>
                <w:sz w:val="18"/>
                <w:szCs w:val="18"/>
              </w:rPr>
            </w:pPr>
            <w:r>
              <w:rPr>
                <w:sz w:val="18"/>
                <w:szCs w:val="18"/>
              </w:rPr>
              <w:t>[mu2]</w:t>
            </w:r>
          </w:p>
        </w:tc>
        <w:tc>
          <w:tcPr>
            <w:tcW w:w="1204" w:type="dxa"/>
          </w:tcPr>
          <w:p w:rsidR="00556C2E" w:rsidRDefault="00BD0908" w:rsidP="00556C2E">
            <w:pPr>
              <w:rPr>
                <w:sz w:val="18"/>
                <w:szCs w:val="18"/>
              </w:rPr>
            </w:pPr>
            <w:r>
              <w:rPr>
                <w:sz w:val="18"/>
                <w:szCs w:val="18"/>
              </w:rPr>
              <w:t>Steaming speed (nm)</w:t>
            </w:r>
          </w:p>
          <w:p w:rsidR="00BD0908" w:rsidRPr="00556C2E" w:rsidRDefault="00BD0908" w:rsidP="00556C2E">
            <w:pPr>
              <w:rPr>
                <w:sz w:val="18"/>
                <w:szCs w:val="18"/>
              </w:rPr>
            </w:pPr>
            <w:r>
              <w:rPr>
                <w:sz w:val="18"/>
                <w:szCs w:val="18"/>
              </w:rPr>
              <w:t>[mu3]</w:t>
            </w:r>
          </w:p>
        </w:tc>
      </w:tr>
      <w:tr w:rsidR="00BD0908" w:rsidRPr="00556C2E" w:rsidTr="00473196">
        <w:tc>
          <w:tcPr>
            <w:tcW w:w="1203" w:type="dxa"/>
          </w:tcPr>
          <w:p w:rsidR="00BD0908" w:rsidRPr="00556C2E" w:rsidRDefault="00BD0908" w:rsidP="00556C2E">
            <w:pPr>
              <w:rPr>
                <w:sz w:val="18"/>
                <w:szCs w:val="18"/>
              </w:rPr>
            </w:pPr>
            <w:r w:rsidRPr="00556C2E">
              <w:rPr>
                <w:sz w:val="18"/>
                <w:szCs w:val="18"/>
              </w:rPr>
              <w:t xml:space="preserve">large </w:t>
            </w:r>
          </w:p>
        </w:tc>
        <w:tc>
          <w:tcPr>
            <w:tcW w:w="1203" w:type="dxa"/>
          </w:tcPr>
          <w:p w:rsidR="00BD0908" w:rsidRPr="00556C2E" w:rsidRDefault="00BD0908" w:rsidP="00556C2E">
            <w:pPr>
              <w:rPr>
                <w:sz w:val="18"/>
                <w:szCs w:val="18"/>
              </w:rPr>
            </w:pPr>
            <w:r w:rsidRPr="00556C2E">
              <w:rPr>
                <w:sz w:val="18"/>
                <w:szCs w:val="18"/>
              </w:rPr>
              <w:t>PUL_SOL</w:t>
            </w:r>
          </w:p>
        </w:tc>
        <w:tc>
          <w:tcPr>
            <w:tcW w:w="1203" w:type="dxa"/>
          </w:tcPr>
          <w:p w:rsidR="00BD0908" w:rsidRPr="00556C2E" w:rsidRDefault="00BD0908" w:rsidP="00556C2E">
            <w:pPr>
              <w:rPr>
                <w:sz w:val="18"/>
                <w:szCs w:val="18"/>
              </w:rPr>
            </w:pPr>
            <w:r w:rsidRPr="00556C2E">
              <w:rPr>
                <w:sz w:val="18"/>
                <w:szCs w:val="18"/>
              </w:rPr>
              <w:t xml:space="preserve">102.95356 </w:t>
            </w:r>
          </w:p>
        </w:tc>
        <w:tc>
          <w:tcPr>
            <w:tcW w:w="1203" w:type="dxa"/>
          </w:tcPr>
          <w:p w:rsidR="00BD0908" w:rsidRPr="00556C2E" w:rsidRDefault="00BD0908" w:rsidP="00556C2E">
            <w:pPr>
              <w:rPr>
                <w:sz w:val="18"/>
                <w:szCs w:val="18"/>
              </w:rPr>
            </w:pPr>
            <w:r w:rsidRPr="00556C2E">
              <w:rPr>
                <w:sz w:val="18"/>
                <w:szCs w:val="18"/>
              </w:rPr>
              <w:t xml:space="preserve">11217 </w:t>
            </w:r>
          </w:p>
        </w:tc>
        <w:tc>
          <w:tcPr>
            <w:tcW w:w="1204" w:type="dxa"/>
          </w:tcPr>
          <w:p w:rsidR="00BD0908" w:rsidRPr="00556C2E" w:rsidRDefault="00BD0908" w:rsidP="00556C2E">
            <w:pPr>
              <w:rPr>
                <w:sz w:val="18"/>
                <w:szCs w:val="18"/>
              </w:rPr>
            </w:pPr>
            <w:r w:rsidRPr="00556C2E">
              <w:rPr>
                <w:sz w:val="18"/>
                <w:szCs w:val="18"/>
              </w:rPr>
              <w:t xml:space="preserve">24.74673  </w:t>
            </w:r>
          </w:p>
        </w:tc>
        <w:tc>
          <w:tcPr>
            <w:tcW w:w="1204" w:type="dxa"/>
          </w:tcPr>
          <w:p w:rsidR="00BD0908" w:rsidRPr="00556C2E" w:rsidRDefault="00BD0908" w:rsidP="00556C2E">
            <w:pPr>
              <w:rPr>
                <w:sz w:val="18"/>
                <w:szCs w:val="18"/>
              </w:rPr>
            </w:pPr>
            <w:r w:rsidRPr="00556C2E">
              <w:rPr>
                <w:sz w:val="18"/>
                <w:szCs w:val="18"/>
              </w:rPr>
              <w:t xml:space="preserve">99.48333 </w:t>
            </w:r>
          </w:p>
        </w:tc>
        <w:tc>
          <w:tcPr>
            <w:tcW w:w="1204" w:type="dxa"/>
          </w:tcPr>
          <w:p w:rsidR="00BD0908" w:rsidRPr="00556C2E" w:rsidRDefault="00BD0908" w:rsidP="00556C2E">
            <w:pPr>
              <w:rPr>
                <w:sz w:val="18"/>
                <w:szCs w:val="18"/>
              </w:rPr>
            </w:pPr>
            <w:r w:rsidRPr="00556C2E">
              <w:rPr>
                <w:sz w:val="18"/>
                <w:szCs w:val="18"/>
              </w:rPr>
              <w:t xml:space="preserve">4.906268 </w:t>
            </w:r>
          </w:p>
        </w:tc>
        <w:tc>
          <w:tcPr>
            <w:tcW w:w="1204" w:type="dxa"/>
          </w:tcPr>
          <w:p w:rsidR="00BD0908" w:rsidRPr="00556C2E" w:rsidRDefault="00BD0908" w:rsidP="00556C2E">
            <w:pPr>
              <w:rPr>
                <w:sz w:val="18"/>
                <w:szCs w:val="18"/>
              </w:rPr>
            </w:pPr>
            <w:r w:rsidRPr="00556C2E">
              <w:rPr>
                <w:sz w:val="18"/>
                <w:szCs w:val="18"/>
              </w:rPr>
              <w:t>10.357801</w:t>
            </w:r>
          </w:p>
        </w:tc>
      </w:tr>
      <w:tr w:rsidR="00BD0908" w:rsidRPr="00556C2E" w:rsidTr="00473196">
        <w:tc>
          <w:tcPr>
            <w:tcW w:w="1203" w:type="dxa"/>
          </w:tcPr>
          <w:p w:rsidR="00BD0908" w:rsidRPr="00556C2E" w:rsidRDefault="00BD0908" w:rsidP="00556C2E">
            <w:pPr>
              <w:rPr>
                <w:sz w:val="18"/>
                <w:szCs w:val="18"/>
              </w:rPr>
            </w:pPr>
            <w:r w:rsidRPr="00556C2E">
              <w:rPr>
                <w:sz w:val="18"/>
                <w:szCs w:val="18"/>
              </w:rPr>
              <w:t xml:space="preserve">large </w:t>
            </w:r>
          </w:p>
        </w:tc>
        <w:tc>
          <w:tcPr>
            <w:tcW w:w="1203" w:type="dxa"/>
          </w:tcPr>
          <w:p w:rsidR="00BD0908" w:rsidRPr="00556C2E" w:rsidRDefault="00BD0908" w:rsidP="00556C2E">
            <w:pPr>
              <w:rPr>
                <w:sz w:val="18"/>
                <w:szCs w:val="18"/>
              </w:rPr>
            </w:pPr>
            <w:r w:rsidRPr="00556C2E">
              <w:rPr>
                <w:sz w:val="18"/>
                <w:szCs w:val="18"/>
              </w:rPr>
              <w:t>TBB_PLE</w:t>
            </w:r>
          </w:p>
        </w:tc>
        <w:tc>
          <w:tcPr>
            <w:tcW w:w="1203" w:type="dxa"/>
          </w:tcPr>
          <w:p w:rsidR="00BD0908" w:rsidRPr="00556C2E" w:rsidRDefault="00BD0908" w:rsidP="00556C2E">
            <w:pPr>
              <w:rPr>
                <w:sz w:val="18"/>
                <w:szCs w:val="18"/>
              </w:rPr>
            </w:pPr>
            <w:r w:rsidRPr="00556C2E">
              <w:rPr>
                <w:sz w:val="18"/>
                <w:szCs w:val="18"/>
              </w:rPr>
              <w:t xml:space="preserve">125.29823  </w:t>
            </w:r>
          </w:p>
        </w:tc>
        <w:tc>
          <w:tcPr>
            <w:tcW w:w="1203" w:type="dxa"/>
          </w:tcPr>
          <w:p w:rsidR="00BD0908" w:rsidRPr="00556C2E" w:rsidRDefault="00BD0908" w:rsidP="00556C2E">
            <w:pPr>
              <w:rPr>
                <w:sz w:val="18"/>
                <w:szCs w:val="18"/>
              </w:rPr>
            </w:pPr>
            <w:r w:rsidRPr="00556C2E">
              <w:rPr>
                <w:sz w:val="18"/>
                <w:szCs w:val="18"/>
              </w:rPr>
              <w:t xml:space="preserve">1387 </w:t>
            </w:r>
          </w:p>
        </w:tc>
        <w:tc>
          <w:tcPr>
            <w:tcW w:w="1204" w:type="dxa"/>
          </w:tcPr>
          <w:p w:rsidR="00BD0908" w:rsidRPr="00556C2E" w:rsidRDefault="00BD0908" w:rsidP="00556C2E">
            <w:pPr>
              <w:rPr>
                <w:sz w:val="18"/>
                <w:szCs w:val="18"/>
              </w:rPr>
            </w:pPr>
            <w:r w:rsidRPr="00556C2E">
              <w:rPr>
                <w:sz w:val="18"/>
                <w:szCs w:val="18"/>
              </w:rPr>
              <w:t xml:space="preserve">36.21890 </w:t>
            </w:r>
          </w:p>
        </w:tc>
        <w:tc>
          <w:tcPr>
            <w:tcW w:w="1204" w:type="dxa"/>
          </w:tcPr>
          <w:p w:rsidR="00BD0908" w:rsidRPr="00556C2E" w:rsidRDefault="00BD0908" w:rsidP="00556C2E">
            <w:pPr>
              <w:rPr>
                <w:sz w:val="18"/>
                <w:szCs w:val="18"/>
              </w:rPr>
            </w:pPr>
            <w:r w:rsidRPr="00556C2E">
              <w:rPr>
                <w:sz w:val="18"/>
                <w:szCs w:val="18"/>
              </w:rPr>
              <w:t xml:space="preserve">116.00000 </w:t>
            </w:r>
          </w:p>
        </w:tc>
        <w:tc>
          <w:tcPr>
            <w:tcW w:w="1204" w:type="dxa"/>
          </w:tcPr>
          <w:p w:rsidR="00BD0908" w:rsidRPr="00556C2E" w:rsidRDefault="00BD0908" w:rsidP="00556C2E">
            <w:pPr>
              <w:rPr>
                <w:sz w:val="18"/>
                <w:szCs w:val="18"/>
              </w:rPr>
            </w:pPr>
            <w:r w:rsidRPr="00556C2E">
              <w:rPr>
                <w:sz w:val="18"/>
                <w:szCs w:val="18"/>
              </w:rPr>
              <w:t xml:space="preserve">6.316359 </w:t>
            </w:r>
          </w:p>
        </w:tc>
        <w:tc>
          <w:tcPr>
            <w:tcW w:w="1204" w:type="dxa"/>
          </w:tcPr>
          <w:p w:rsidR="00BD0908" w:rsidRPr="00556C2E" w:rsidRDefault="00BD0908" w:rsidP="00556C2E">
            <w:pPr>
              <w:rPr>
                <w:sz w:val="18"/>
                <w:szCs w:val="18"/>
              </w:rPr>
            </w:pPr>
            <w:r w:rsidRPr="00556C2E">
              <w:rPr>
                <w:sz w:val="18"/>
                <w:szCs w:val="18"/>
              </w:rPr>
              <w:t>10.995083</w:t>
            </w:r>
          </w:p>
        </w:tc>
      </w:tr>
      <w:tr w:rsidR="00BD0908" w:rsidRPr="00556C2E" w:rsidTr="00473196">
        <w:tc>
          <w:tcPr>
            <w:tcW w:w="1203" w:type="dxa"/>
          </w:tcPr>
          <w:p w:rsidR="00BD0908" w:rsidRPr="00556C2E" w:rsidRDefault="00BD0908" w:rsidP="00556C2E">
            <w:pPr>
              <w:rPr>
                <w:sz w:val="18"/>
                <w:szCs w:val="18"/>
              </w:rPr>
            </w:pPr>
            <w:r w:rsidRPr="00556C2E">
              <w:rPr>
                <w:sz w:val="18"/>
                <w:szCs w:val="18"/>
              </w:rPr>
              <w:t xml:space="preserve">large </w:t>
            </w:r>
          </w:p>
        </w:tc>
        <w:tc>
          <w:tcPr>
            <w:tcW w:w="1203" w:type="dxa"/>
          </w:tcPr>
          <w:p w:rsidR="00BD0908" w:rsidRPr="00556C2E" w:rsidRDefault="00BD0908" w:rsidP="00556C2E">
            <w:pPr>
              <w:rPr>
                <w:sz w:val="18"/>
                <w:szCs w:val="18"/>
              </w:rPr>
            </w:pPr>
            <w:r w:rsidRPr="00556C2E">
              <w:rPr>
                <w:sz w:val="18"/>
                <w:szCs w:val="18"/>
              </w:rPr>
              <w:t>TBB_SOL</w:t>
            </w:r>
          </w:p>
        </w:tc>
        <w:tc>
          <w:tcPr>
            <w:tcW w:w="1203" w:type="dxa"/>
          </w:tcPr>
          <w:p w:rsidR="00BD0908" w:rsidRPr="00556C2E" w:rsidRDefault="00BD0908" w:rsidP="00556C2E">
            <w:pPr>
              <w:rPr>
                <w:sz w:val="18"/>
                <w:szCs w:val="18"/>
              </w:rPr>
            </w:pPr>
            <w:r w:rsidRPr="00556C2E">
              <w:rPr>
                <w:sz w:val="18"/>
                <w:szCs w:val="18"/>
              </w:rPr>
              <w:t xml:space="preserve">101.35008 </w:t>
            </w:r>
          </w:p>
        </w:tc>
        <w:tc>
          <w:tcPr>
            <w:tcW w:w="1203" w:type="dxa"/>
          </w:tcPr>
          <w:p w:rsidR="00BD0908" w:rsidRPr="00556C2E" w:rsidRDefault="00BD0908" w:rsidP="00556C2E">
            <w:pPr>
              <w:rPr>
                <w:sz w:val="18"/>
                <w:szCs w:val="18"/>
              </w:rPr>
            </w:pPr>
            <w:r w:rsidRPr="00556C2E">
              <w:rPr>
                <w:sz w:val="18"/>
                <w:szCs w:val="18"/>
              </w:rPr>
              <w:t xml:space="preserve">11241 </w:t>
            </w:r>
          </w:p>
        </w:tc>
        <w:tc>
          <w:tcPr>
            <w:tcW w:w="1204" w:type="dxa"/>
          </w:tcPr>
          <w:p w:rsidR="00BD0908" w:rsidRPr="00556C2E" w:rsidRDefault="00BD0908" w:rsidP="00556C2E">
            <w:pPr>
              <w:rPr>
                <w:sz w:val="18"/>
                <w:szCs w:val="18"/>
              </w:rPr>
            </w:pPr>
            <w:r w:rsidRPr="00556C2E">
              <w:rPr>
                <w:sz w:val="18"/>
                <w:szCs w:val="18"/>
              </w:rPr>
              <w:t xml:space="preserve">20.60681  </w:t>
            </w:r>
          </w:p>
        </w:tc>
        <w:tc>
          <w:tcPr>
            <w:tcW w:w="1204" w:type="dxa"/>
          </w:tcPr>
          <w:p w:rsidR="00BD0908" w:rsidRPr="00556C2E" w:rsidRDefault="00BD0908" w:rsidP="00556C2E">
            <w:pPr>
              <w:rPr>
                <w:sz w:val="18"/>
                <w:szCs w:val="18"/>
              </w:rPr>
            </w:pPr>
            <w:r w:rsidRPr="00556C2E">
              <w:rPr>
                <w:sz w:val="18"/>
                <w:szCs w:val="18"/>
              </w:rPr>
              <w:t xml:space="preserve">99.00000 </w:t>
            </w:r>
          </w:p>
        </w:tc>
        <w:tc>
          <w:tcPr>
            <w:tcW w:w="1204" w:type="dxa"/>
          </w:tcPr>
          <w:p w:rsidR="00BD0908" w:rsidRPr="00556C2E" w:rsidRDefault="00BD0908" w:rsidP="00556C2E">
            <w:pPr>
              <w:rPr>
                <w:sz w:val="18"/>
                <w:szCs w:val="18"/>
              </w:rPr>
            </w:pPr>
            <w:r w:rsidRPr="00556C2E">
              <w:rPr>
                <w:sz w:val="18"/>
                <w:szCs w:val="18"/>
              </w:rPr>
              <w:t xml:space="preserve">6.341776 </w:t>
            </w:r>
          </w:p>
        </w:tc>
        <w:tc>
          <w:tcPr>
            <w:tcW w:w="1204" w:type="dxa"/>
          </w:tcPr>
          <w:p w:rsidR="00BD0908" w:rsidRPr="00556C2E" w:rsidRDefault="00BD0908" w:rsidP="00556C2E">
            <w:pPr>
              <w:rPr>
                <w:sz w:val="18"/>
                <w:szCs w:val="18"/>
              </w:rPr>
            </w:pPr>
            <w:r w:rsidRPr="00556C2E">
              <w:rPr>
                <w:sz w:val="18"/>
                <w:szCs w:val="18"/>
              </w:rPr>
              <w:t>11.060355</w:t>
            </w:r>
          </w:p>
        </w:tc>
      </w:tr>
      <w:tr w:rsidR="00BD0908" w:rsidRPr="00556C2E" w:rsidTr="009014DE">
        <w:tc>
          <w:tcPr>
            <w:tcW w:w="1203" w:type="dxa"/>
          </w:tcPr>
          <w:p w:rsidR="00BD0908" w:rsidRPr="00556C2E" w:rsidRDefault="00BD0908" w:rsidP="009014DE">
            <w:pPr>
              <w:rPr>
                <w:sz w:val="18"/>
                <w:szCs w:val="18"/>
              </w:rPr>
            </w:pPr>
            <w:r>
              <w:rPr>
                <w:sz w:val="18"/>
                <w:szCs w:val="18"/>
              </w:rPr>
              <w:t>large</w:t>
            </w:r>
          </w:p>
        </w:tc>
        <w:tc>
          <w:tcPr>
            <w:tcW w:w="1203" w:type="dxa"/>
          </w:tcPr>
          <w:p w:rsidR="00BD0908" w:rsidRPr="00556C2E" w:rsidRDefault="00BD0908" w:rsidP="009014DE">
            <w:pPr>
              <w:rPr>
                <w:sz w:val="18"/>
                <w:szCs w:val="18"/>
              </w:rPr>
            </w:pPr>
            <w:r w:rsidRPr="00556C2E">
              <w:rPr>
                <w:sz w:val="18"/>
                <w:szCs w:val="18"/>
              </w:rPr>
              <w:t>OTHER</w:t>
            </w:r>
          </w:p>
        </w:tc>
        <w:tc>
          <w:tcPr>
            <w:tcW w:w="1203" w:type="dxa"/>
          </w:tcPr>
          <w:p w:rsidR="00BD0908" w:rsidRPr="00556C2E" w:rsidRDefault="00BD0908" w:rsidP="009014DE">
            <w:pPr>
              <w:rPr>
                <w:sz w:val="18"/>
                <w:szCs w:val="18"/>
              </w:rPr>
            </w:pPr>
            <w:r w:rsidRPr="00556C2E">
              <w:rPr>
                <w:sz w:val="18"/>
                <w:szCs w:val="18"/>
              </w:rPr>
              <w:t xml:space="preserve"> 104.83821   </w:t>
            </w:r>
          </w:p>
        </w:tc>
        <w:tc>
          <w:tcPr>
            <w:tcW w:w="1203" w:type="dxa"/>
          </w:tcPr>
          <w:p w:rsidR="00BD0908" w:rsidRPr="00556C2E" w:rsidRDefault="00BD0908" w:rsidP="009014DE">
            <w:pPr>
              <w:rPr>
                <w:sz w:val="18"/>
                <w:szCs w:val="18"/>
              </w:rPr>
            </w:pPr>
            <w:r w:rsidRPr="00556C2E">
              <w:rPr>
                <w:sz w:val="18"/>
                <w:szCs w:val="18"/>
              </w:rPr>
              <w:t xml:space="preserve">714 </w:t>
            </w:r>
          </w:p>
        </w:tc>
        <w:tc>
          <w:tcPr>
            <w:tcW w:w="1204" w:type="dxa"/>
          </w:tcPr>
          <w:p w:rsidR="00BD0908" w:rsidRPr="00556C2E" w:rsidRDefault="00BD0908" w:rsidP="009014DE">
            <w:pPr>
              <w:rPr>
                <w:sz w:val="18"/>
                <w:szCs w:val="18"/>
              </w:rPr>
            </w:pPr>
            <w:r w:rsidRPr="00556C2E">
              <w:rPr>
                <w:sz w:val="18"/>
                <w:szCs w:val="18"/>
              </w:rPr>
              <w:t xml:space="preserve">24.95763 </w:t>
            </w:r>
          </w:p>
        </w:tc>
        <w:tc>
          <w:tcPr>
            <w:tcW w:w="1204" w:type="dxa"/>
          </w:tcPr>
          <w:p w:rsidR="00BD0908" w:rsidRPr="00556C2E" w:rsidRDefault="00BD0908" w:rsidP="009014DE">
            <w:pPr>
              <w:rPr>
                <w:sz w:val="18"/>
                <w:szCs w:val="18"/>
              </w:rPr>
            </w:pPr>
            <w:r w:rsidRPr="00556C2E">
              <w:rPr>
                <w:sz w:val="18"/>
                <w:szCs w:val="18"/>
              </w:rPr>
              <w:t xml:space="preserve">101.43333 </w:t>
            </w:r>
          </w:p>
        </w:tc>
        <w:tc>
          <w:tcPr>
            <w:tcW w:w="1204" w:type="dxa"/>
          </w:tcPr>
          <w:p w:rsidR="00BD0908" w:rsidRPr="00556C2E" w:rsidRDefault="00BD0908" w:rsidP="009014DE">
            <w:pPr>
              <w:rPr>
                <w:sz w:val="18"/>
                <w:szCs w:val="18"/>
              </w:rPr>
            </w:pPr>
            <w:r w:rsidRPr="00556C2E">
              <w:rPr>
                <w:sz w:val="18"/>
                <w:szCs w:val="18"/>
              </w:rPr>
              <w:t xml:space="preserve">4.344401 </w:t>
            </w:r>
          </w:p>
        </w:tc>
        <w:tc>
          <w:tcPr>
            <w:tcW w:w="1204" w:type="dxa"/>
          </w:tcPr>
          <w:p w:rsidR="00BD0908" w:rsidRPr="00556C2E" w:rsidRDefault="00BD0908" w:rsidP="009014DE">
            <w:pPr>
              <w:rPr>
                <w:sz w:val="18"/>
                <w:szCs w:val="18"/>
              </w:rPr>
            </w:pPr>
            <w:r w:rsidRPr="00556C2E">
              <w:rPr>
                <w:sz w:val="18"/>
                <w:szCs w:val="18"/>
              </w:rPr>
              <w:t>10.068702</w:t>
            </w:r>
          </w:p>
        </w:tc>
      </w:tr>
      <w:tr w:rsidR="00BD0908" w:rsidRPr="00556C2E" w:rsidTr="00473196">
        <w:tc>
          <w:tcPr>
            <w:tcW w:w="1203" w:type="dxa"/>
          </w:tcPr>
          <w:p w:rsidR="00BD0908" w:rsidRPr="00556C2E" w:rsidRDefault="00BD0908" w:rsidP="00556C2E">
            <w:pPr>
              <w:rPr>
                <w:sz w:val="18"/>
                <w:szCs w:val="18"/>
              </w:rPr>
            </w:pPr>
            <w:r w:rsidRPr="00556C2E">
              <w:rPr>
                <w:sz w:val="18"/>
                <w:szCs w:val="18"/>
              </w:rPr>
              <w:t xml:space="preserve">small </w:t>
            </w:r>
          </w:p>
        </w:tc>
        <w:tc>
          <w:tcPr>
            <w:tcW w:w="1203" w:type="dxa"/>
          </w:tcPr>
          <w:p w:rsidR="00BD0908" w:rsidRPr="00556C2E" w:rsidRDefault="00BD0908" w:rsidP="00556C2E">
            <w:pPr>
              <w:rPr>
                <w:sz w:val="18"/>
                <w:szCs w:val="18"/>
              </w:rPr>
            </w:pPr>
            <w:r w:rsidRPr="00556C2E">
              <w:rPr>
                <w:sz w:val="18"/>
                <w:szCs w:val="18"/>
              </w:rPr>
              <w:t>PUL_SOL</w:t>
            </w:r>
          </w:p>
        </w:tc>
        <w:tc>
          <w:tcPr>
            <w:tcW w:w="1203" w:type="dxa"/>
          </w:tcPr>
          <w:p w:rsidR="00BD0908" w:rsidRPr="00556C2E" w:rsidRDefault="00BD0908" w:rsidP="00556C2E">
            <w:pPr>
              <w:rPr>
                <w:sz w:val="18"/>
                <w:szCs w:val="18"/>
              </w:rPr>
            </w:pPr>
            <w:r w:rsidRPr="00556C2E">
              <w:rPr>
                <w:sz w:val="18"/>
                <w:szCs w:val="18"/>
              </w:rPr>
              <w:t xml:space="preserve"> 91.84105  </w:t>
            </w:r>
          </w:p>
        </w:tc>
        <w:tc>
          <w:tcPr>
            <w:tcW w:w="1203" w:type="dxa"/>
          </w:tcPr>
          <w:p w:rsidR="00BD0908" w:rsidRPr="00556C2E" w:rsidRDefault="00BD0908" w:rsidP="00556C2E">
            <w:pPr>
              <w:rPr>
                <w:sz w:val="18"/>
                <w:szCs w:val="18"/>
              </w:rPr>
            </w:pPr>
            <w:r w:rsidRPr="00556C2E">
              <w:rPr>
                <w:sz w:val="18"/>
                <w:szCs w:val="18"/>
              </w:rPr>
              <w:t xml:space="preserve">3366 </w:t>
            </w:r>
          </w:p>
        </w:tc>
        <w:tc>
          <w:tcPr>
            <w:tcW w:w="1204" w:type="dxa"/>
          </w:tcPr>
          <w:p w:rsidR="00BD0908" w:rsidRPr="00556C2E" w:rsidRDefault="00BD0908" w:rsidP="00556C2E">
            <w:pPr>
              <w:rPr>
                <w:sz w:val="18"/>
                <w:szCs w:val="18"/>
              </w:rPr>
            </w:pPr>
            <w:r w:rsidRPr="00556C2E">
              <w:rPr>
                <w:sz w:val="18"/>
                <w:szCs w:val="18"/>
              </w:rPr>
              <w:t xml:space="preserve">22.24084  </w:t>
            </w:r>
          </w:p>
        </w:tc>
        <w:tc>
          <w:tcPr>
            <w:tcW w:w="1204" w:type="dxa"/>
          </w:tcPr>
          <w:p w:rsidR="00BD0908" w:rsidRPr="00556C2E" w:rsidRDefault="00BD0908" w:rsidP="00556C2E">
            <w:pPr>
              <w:rPr>
                <w:sz w:val="18"/>
                <w:szCs w:val="18"/>
              </w:rPr>
            </w:pPr>
            <w:r w:rsidRPr="00556C2E">
              <w:rPr>
                <w:sz w:val="18"/>
                <w:szCs w:val="18"/>
              </w:rPr>
              <w:t xml:space="preserve">91.86667 </w:t>
            </w:r>
          </w:p>
        </w:tc>
        <w:tc>
          <w:tcPr>
            <w:tcW w:w="1204" w:type="dxa"/>
          </w:tcPr>
          <w:p w:rsidR="00BD0908" w:rsidRPr="00556C2E" w:rsidRDefault="00BD0908" w:rsidP="00556C2E">
            <w:pPr>
              <w:rPr>
                <w:sz w:val="18"/>
                <w:szCs w:val="18"/>
              </w:rPr>
            </w:pPr>
            <w:r w:rsidRPr="00556C2E">
              <w:rPr>
                <w:sz w:val="18"/>
                <w:szCs w:val="18"/>
              </w:rPr>
              <w:t xml:space="preserve">4.630876  </w:t>
            </w:r>
          </w:p>
        </w:tc>
        <w:tc>
          <w:tcPr>
            <w:tcW w:w="1204" w:type="dxa"/>
          </w:tcPr>
          <w:p w:rsidR="00BD0908" w:rsidRPr="00556C2E" w:rsidRDefault="00BD0908" w:rsidP="00556C2E">
            <w:pPr>
              <w:rPr>
                <w:sz w:val="18"/>
                <w:szCs w:val="18"/>
              </w:rPr>
            </w:pPr>
            <w:r w:rsidRPr="00556C2E">
              <w:rPr>
                <w:sz w:val="18"/>
                <w:szCs w:val="18"/>
              </w:rPr>
              <w:t>8.150665</w:t>
            </w:r>
          </w:p>
        </w:tc>
      </w:tr>
      <w:tr w:rsidR="00BD0908" w:rsidRPr="00556C2E" w:rsidTr="009014DE">
        <w:tc>
          <w:tcPr>
            <w:tcW w:w="1203" w:type="dxa"/>
          </w:tcPr>
          <w:p w:rsidR="00BD0908" w:rsidRPr="00556C2E" w:rsidRDefault="00BD0908" w:rsidP="009014DE">
            <w:pPr>
              <w:rPr>
                <w:sz w:val="18"/>
                <w:szCs w:val="18"/>
              </w:rPr>
            </w:pPr>
            <w:r w:rsidRPr="00556C2E">
              <w:rPr>
                <w:sz w:val="18"/>
                <w:szCs w:val="18"/>
              </w:rPr>
              <w:t xml:space="preserve">small </w:t>
            </w:r>
          </w:p>
        </w:tc>
        <w:tc>
          <w:tcPr>
            <w:tcW w:w="1203" w:type="dxa"/>
          </w:tcPr>
          <w:p w:rsidR="00BD0908" w:rsidRPr="00556C2E" w:rsidRDefault="00BD0908" w:rsidP="009014DE">
            <w:pPr>
              <w:rPr>
                <w:sz w:val="18"/>
                <w:szCs w:val="18"/>
              </w:rPr>
            </w:pPr>
            <w:r w:rsidRPr="00556C2E">
              <w:rPr>
                <w:sz w:val="18"/>
                <w:szCs w:val="18"/>
              </w:rPr>
              <w:t xml:space="preserve">TBB_SOL  </w:t>
            </w:r>
          </w:p>
        </w:tc>
        <w:tc>
          <w:tcPr>
            <w:tcW w:w="1203" w:type="dxa"/>
          </w:tcPr>
          <w:p w:rsidR="00BD0908" w:rsidRPr="00556C2E" w:rsidRDefault="00BD0908" w:rsidP="009014DE">
            <w:pPr>
              <w:rPr>
                <w:sz w:val="18"/>
                <w:szCs w:val="18"/>
              </w:rPr>
            </w:pPr>
            <w:r w:rsidRPr="00556C2E">
              <w:rPr>
                <w:sz w:val="18"/>
                <w:szCs w:val="18"/>
              </w:rPr>
              <w:t xml:space="preserve">93.11148  </w:t>
            </w:r>
          </w:p>
        </w:tc>
        <w:tc>
          <w:tcPr>
            <w:tcW w:w="1203" w:type="dxa"/>
          </w:tcPr>
          <w:p w:rsidR="00BD0908" w:rsidRPr="00556C2E" w:rsidRDefault="00BD0908" w:rsidP="009014DE">
            <w:pPr>
              <w:rPr>
                <w:sz w:val="18"/>
                <w:szCs w:val="18"/>
              </w:rPr>
            </w:pPr>
            <w:r w:rsidRPr="00556C2E">
              <w:rPr>
                <w:sz w:val="18"/>
                <w:szCs w:val="18"/>
              </w:rPr>
              <w:t xml:space="preserve">2038 </w:t>
            </w:r>
          </w:p>
        </w:tc>
        <w:tc>
          <w:tcPr>
            <w:tcW w:w="1204" w:type="dxa"/>
          </w:tcPr>
          <w:p w:rsidR="00BD0908" w:rsidRPr="00556C2E" w:rsidRDefault="00BD0908" w:rsidP="009014DE">
            <w:pPr>
              <w:rPr>
                <w:sz w:val="18"/>
                <w:szCs w:val="18"/>
              </w:rPr>
            </w:pPr>
            <w:r w:rsidRPr="00556C2E">
              <w:rPr>
                <w:sz w:val="18"/>
                <w:szCs w:val="18"/>
              </w:rPr>
              <w:t xml:space="preserve">28.99943  </w:t>
            </w:r>
          </w:p>
        </w:tc>
        <w:tc>
          <w:tcPr>
            <w:tcW w:w="1204" w:type="dxa"/>
          </w:tcPr>
          <w:p w:rsidR="00BD0908" w:rsidRPr="00556C2E" w:rsidRDefault="00BD0908" w:rsidP="009014DE">
            <w:pPr>
              <w:rPr>
                <w:sz w:val="18"/>
                <w:szCs w:val="18"/>
              </w:rPr>
            </w:pPr>
            <w:r w:rsidRPr="00556C2E">
              <w:rPr>
                <w:sz w:val="18"/>
                <w:szCs w:val="18"/>
              </w:rPr>
              <w:t xml:space="preserve">93.66667 </w:t>
            </w:r>
          </w:p>
        </w:tc>
        <w:tc>
          <w:tcPr>
            <w:tcW w:w="1204" w:type="dxa"/>
          </w:tcPr>
          <w:p w:rsidR="00BD0908" w:rsidRPr="00556C2E" w:rsidRDefault="00BD0908" w:rsidP="009014DE">
            <w:pPr>
              <w:rPr>
                <w:sz w:val="18"/>
                <w:szCs w:val="18"/>
              </w:rPr>
            </w:pPr>
            <w:r w:rsidRPr="00556C2E">
              <w:rPr>
                <w:sz w:val="18"/>
                <w:szCs w:val="18"/>
              </w:rPr>
              <w:t xml:space="preserve">5.363948  </w:t>
            </w:r>
          </w:p>
        </w:tc>
        <w:tc>
          <w:tcPr>
            <w:tcW w:w="1204" w:type="dxa"/>
          </w:tcPr>
          <w:p w:rsidR="00BD0908" w:rsidRPr="00556C2E" w:rsidRDefault="00BD0908" w:rsidP="009014DE">
            <w:pPr>
              <w:rPr>
                <w:sz w:val="18"/>
                <w:szCs w:val="18"/>
              </w:rPr>
            </w:pPr>
            <w:r w:rsidRPr="00556C2E">
              <w:rPr>
                <w:sz w:val="18"/>
                <w:szCs w:val="18"/>
              </w:rPr>
              <w:t>8.879123</w:t>
            </w:r>
          </w:p>
        </w:tc>
      </w:tr>
      <w:tr w:rsidR="00BD0908" w:rsidRPr="00556C2E" w:rsidTr="009014DE">
        <w:tc>
          <w:tcPr>
            <w:tcW w:w="1203" w:type="dxa"/>
          </w:tcPr>
          <w:p w:rsidR="00BD0908" w:rsidRPr="00556C2E" w:rsidRDefault="00BD0908" w:rsidP="009014DE">
            <w:pPr>
              <w:rPr>
                <w:sz w:val="18"/>
                <w:szCs w:val="18"/>
              </w:rPr>
            </w:pPr>
            <w:r w:rsidRPr="00556C2E">
              <w:rPr>
                <w:sz w:val="18"/>
                <w:szCs w:val="18"/>
              </w:rPr>
              <w:t xml:space="preserve">small </w:t>
            </w:r>
          </w:p>
        </w:tc>
        <w:tc>
          <w:tcPr>
            <w:tcW w:w="1203" w:type="dxa"/>
          </w:tcPr>
          <w:p w:rsidR="00BD0908" w:rsidRPr="00556C2E" w:rsidRDefault="00BD0908" w:rsidP="009014DE">
            <w:pPr>
              <w:rPr>
                <w:sz w:val="18"/>
                <w:szCs w:val="18"/>
              </w:rPr>
            </w:pPr>
            <w:r w:rsidRPr="00556C2E">
              <w:rPr>
                <w:sz w:val="18"/>
                <w:szCs w:val="18"/>
              </w:rPr>
              <w:t xml:space="preserve">TBB_PLE  </w:t>
            </w:r>
          </w:p>
        </w:tc>
        <w:tc>
          <w:tcPr>
            <w:tcW w:w="1203" w:type="dxa"/>
          </w:tcPr>
          <w:p w:rsidR="00BD0908" w:rsidRPr="00556C2E" w:rsidRDefault="00BD0908" w:rsidP="009014DE">
            <w:pPr>
              <w:rPr>
                <w:sz w:val="18"/>
                <w:szCs w:val="18"/>
              </w:rPr>
            </w:pPr>
            <w:r w:rsidRPr="00556C2E">
              <w:rPr>
                <w:sz w:val="18"/>
                <w:szCs w:val="18"/>
              </w:rPr>
              <w:t xml:space="preserve">98.00000     </w:t>
            </w:r>
          </w:p>
        </w:tc>
        <w:tc>
          <w:tcPr>
            <w:tcW w:w="1203" w:type="dxa"/>
          </w:tcPr>
          <w:p w:rsidR="00BD0908" w:rsidRPr="00556C2E" w:rsidRDefault="00BD0908" w:rsidP="009014DE">
            <w:pPr>
              <w:rPr>
                <w:sz w:val="18"/>
                <w:szCs w:val="18"/>
              </w:rPr>
            </w:pPr>
            <w:r w:rsidRPr="00556C2E">
              <w:rPr>
                <w:sz w:val="18"/>
                <w:szCs w:val="18"/>
              </w:rPr>
              <w:t xml:space="preserve">1       </w:t>
            </w:r>
          </w:p>
        </w:tc>
        <w:tc>
          <w:tcPr>
            <w:tcW w:w="1204" w:type="dxa"/>
          </w:tcPr>
          <w:p w:rsidR="00BD0908" w:rsidRPr="00556C2E" w:rsidRDefault="00BD0908" w:rsidP="009014DE">
            <w:pPr>
              <w:rPr>
                <w:sz w:val="18"/>
                <w:szCs w:val="18"/>
              </w:rPr>
            </w:pPr>
            <w:r w:rsidRPr="00556C2E">
              <w:rPr>
                <w:sz w:val="18"/>
                <w:szCs w:val="18"/>
              </w:rPr>
              <w:t xml:space="preserve">NA  </w:t>
            </w:r>
          </w:p>
        </w:tc>
        <w:tc>
          <w:tcPr>
            <w:tcW w:w="1204" w:type="dxa"/>
          </w:tcPr>
          <w:p w:rsidR="00BD0908" w:rsidRPr="00556C2E" w:rsidRDefault="00BD0908" w:rsidP="009014DE">
            <w:pPr>
              <w:rPr>
                <w:sz w:val="18"/>
                <w:szCs w:val="18"/>
              </w:rPr>
            </w:pPr>
            <w:r w:rsidRPr="00556C2E">
              <w:rPr>
                <w:sz w:val="18"/>
                <w:szCs w:val="18"/>
              </w:rPr>
              <w:t xml:space="preserve">98.00000 </w:t>
            </w:r>
          </w:p>
        </w:tc>
        <w:tc>
          <w:tcPr>
            <w:tcW w:w="1204" w:type="dxa"/>
          </w:tcPr>
          <w:p w:rsidR="00BD0908" w:rsidRPr="00556C2E" w:rsidRDefault="00BD0908" w:rsidP="009014DE">
            <w:pPr>
              <w:rPr>
                <w:sz w:val="18"/>
                <w:szCs w:val="18"/>
              </w:rPr>
            </w:pPr>
            <w:r w:rsidRPr="00556C2E">
              <w:rPr>
                <w:sz w:val="18"/>
                <w:szCs w:val="18"/>
              </w:rPr>
              <w:t xml:space="preserve">4.550746  </w:t>
            </w:r>
          </w:p>
        </w:tc>
        <w:tc>
          <w:tcPr>
            <w:tcW w:w="1204" w:type="dxa"/>
          </w:tcPr>
          <w:p w:rsidR="00BD0908" w:rsidRPr="00556C2E" w:rsidRDefault="00BD0908" w:rsidP="009014DE">
            <w:pPr>
              <w:rPr>
                <w:sz w:val="18"/>
                <w:szCs w:val="18"/>
              </w:rPr>
            </w:pPr>
            <w:r w:rsidRPr="00556C2E">
              <w:rPr>
                <w:sz w:val="18"/>
                <w:szCs w:val="18"/>
              </w:rPr>
              <w:t>8.200000</w:t>
            </w:r>
          </w:p>
        </w:tc>
      </w:tr>
      <w:tr w:rsidR="00BD0908" w:rsidRPr="00556C2E" w:rsidTr="00473196">
        <w:tc>
          <w:tcPr>
            <w:tcW w:w="1203" w:type="dxa"/>
          </w:tcPr>
          <w:p w:rsidR="00BD0908" w:rsidRPr="00556C2E" w:rsidRDefault="00BD0908" w:rsidP="00556C2E">
            <w:pPr>
              <w:rPr>
                <w:sz w:val="18"/>
                <w:szCs w:val="18"/>
              </w:rPr>
            </w:pPr>
            <w:r w:rsidRPr="00556C2E">
              <w:rPr>
                <w:sz w:val="18"/>
                <w:szCs w:val="18"/>
              </w:rPr>
              <w:t xml:space="preserve">small </w:t>
            </w:r>
          </w:p>
        </w:tc>
        <w:tc>
          <w:tcPr>
            <w:tcW w:w="1203" w:type="dxa"/>
          </w:tcPr>
          <w:p w:rsidR="00BD0908" w:rsidRPr="00556C2E" w:rsidRDefault="00BD0908" w:rsidP="00556C2E">
            <w:pPr>
              <w:rPr>
                <w:sz w:val="18"/>
                <w:szCs w:val="18"/>
              </w:rPr>
            </w:pPr>
            <w:r w:rsidRPr="00556C2E">
              <w:rPr>
                <w:sz w:val="18"/>
                <w:szCs w:val="18"/>
              </w:rPr>
              <w:t xml:space="preserve">TBB_CRG  </w:t>
            </w:r>
          </w:p>
        </w:tc>
        <w:tc>
          <w:tcPr>
            <w:tcW w:w="1203" w:type="dxa"/>
          </w:tcPr>
          <w:p w:rsidR="00BD0908" w:rsidRPr="00556C2E" w:rsidRDefault="00BD0908" w:rsidP="00556C2E">
            <w:pPr>
              <w:rPr>
                <w:sz w:val="18"/>
                <w:szCs w:val="18"/>
              </w:rPr>
            </w:pPr>
            <w:r w:rsidRPr="00556C2E">
              <w:rPr>
                <w:sz w:val="18"/>
                <w:szCs w:val="18"/>
              </w:rPr>
              <w:t xml:space="preserve">85.51818  </w:t>
            </w:r>
          </w:p>
        </w:tc>
        <w:tc>
          <w:tcPr>
            <w:tcW w:w="1203" w:type="dxa"/>
          </w:tcPr>
          <w:p w:rsidR="00BD0908" w:rsidRPr="00556C2E" w:rsidRDefault="00BD0908" w:rsidP="00556C2E">
            <w:pPr>
              <w:rPr>
                <w:sz w:val="18"/>
                <w:szCs w:val="18"/>
              </w:rPr>
            </w:pPr>
            <w:r w:rsidRPr="00556C2E">
              <w:rPr>
                <w:sz w:val="18"/>
                <w:szCs w:val="18"/>
              </w:rPr>
              <w:t xml:space="preserve">1968 </w:t>
            </w:r>
          </w:p>
        </w:tc>
        <w:tc>
          <w:tcPr>
            <w:tcW w:w="1204" w:type="dxa"/>
          </w:tcPr>
          <w:p w:rsidR="00BD0908" w:rsidRPr="00556C2E" w:rsidRDefault="00BD0908" w:rsidP="00556C2E">
            <w:pPr>
              <w:rPr>
                <w:sz w:val="18"/>
                <w:szCs w:val="18"/>
              </w:rPr>
            </w:pPr>
            <w:r w:rsidRPr="00556C2E">
              <w:rPr>
                <w:sz w:val="18"/>
                <w:szCs w:val="18"/>
              </w:rPr>
              <w:t xml:space="preserve">26.30873  </w:t>
            </w:r>
          </w:p>
        </w:tc>
        <w:tc>
          <w:tcPr>
            <w:tcW w:w="1204" w:type="dxa"/>
          </w:tcPr>
          <w:p w:rsidR="00BD0908" w:rsidRPr="00556C2E" w:rsidRDefault="00BD0908" w:rsidP="00556C2E">
            <w:pPr>
              <w:rPr>
                <w:sz w:val="18"/>
                <w:szCs w:val="18"/>
              </w:rPr>
            </w:pPr>
            <w:r w:rsidRPr="00556C2E">
              <w:rPr>
                <w:sz w:val="18"/>
                <w:szCs w:val="18"/>
              </w:rPr>
              <w:t xml:space="preserve">92.00000 </w:t>
            </w:r>
          </w:p>
        </w:tc>
        <w:tc>
          <w:tcPr>
            <w:tcW w:w="1204" w:type="dxa"/>
          </w:tcPr>
          <w:p w:rsidR="00BD0908" w:rsidRPr="00556C2E" w:rsidRDefault="00BD0908" w:rsidP="00556C2E">
            <w:pPr>
              <w:rPr>
                <w:sz w:val="18"/>
                <w:szCs w:val="18"/>
              </w:rPr>
            </w:pPr>
            <w:r w:rsidRPr="00556C2E">
              <w:rPr>
                <w:sz w:val="18"/>
                <w:szCs w:val="18"/>
              </w:rPr>
              <w:t xml:space="preserve">3.799257  </w:t>
            </w:r>
          </w:p>
        </w:tc>
        <w:tc>
          <w:tcPr>
            <w:tcW w:w="1204" w:type="dxa"/>
          </w:tcPr>
          <w:p w:rsidR="00BD0908" w:rsidRPr="00556C2E" w:rsidRDefault="00BD0908" w:rsidP="00556C2E">
            <w:pPr>
              <w:rPr>
                <w:sz w:val="18"/>
                <w:szCs w:val="18"/>
              </w:rPr>
            </w:pPr>
            <w:r w:rsidRPr="00556C2E">
              <w:rPr>
                <w:sz w:val="18"/>
                <w:szCs w:val="18"/>
              </w:rPr>
              <w:t>8.248503</w:t>
            </w:r>
          </w:p>
        </w:tc>
      </w:tr>
      <w:tr w:rsidR="00BD0908" w:rsidRPr="00556C2E" w:rsidTr="00BD0908">
        <w:tc>
          <w:tcPr>
            <w:tcW w:w="1203" w:type="dxa"/>
          </w:tcPr>
          <w:p w:rsidR="00BD0908" w:rsidRPr="00556C2E" w:rsidRDefault="00BD0908" w:rsidP="009014DE">
            <w:pPr>
              <w:rPr>
                <w:sz w:val="18"/>
                <w:szCs w:val="18"/>
              </w:rPr>
            </w:pPr>
            <w:r w:rsidRPr="00556C2E">
              <w:rPr>
                <w:sz w:val="18"/>
                <w:szCs w:val="18"/>
              </w:rPr>
              <w:t xml:space="preserve">small   </w:t>
            </w:r>
          </w:p>
        </w:tc>
        <w:tc>
          <w:tcPr>
            <w:tcW w:w="1203" w:type="dxa"/>
          </w:tcPr>
          <w:p w:rsidR="00BD0908" w:rsidRPr="00556C2E" w:rsidRDefault="00BD0908" w:rsidP="009014DE">
            <w:pPr>
              <w:rPr>
                <w:sz w:val="18"/>
                <w:szCs w:val="18"/>
              </w:rPr>
            </w:pPr>
            <w:r w:rsidRPr="00556C2E">
              <w:rPr>
                <w:sz w:val="18"/>
                <w:szCs w:val="18"/>
              </w:rPr>
              <w:t>OTHER</w:t>
            </w:r>
          </w:p>
        </w:tc>
        <w:tc>
          <w:tcPr>
            <w:tcW w:w="1203" w:type="dxa"/>
          </w:tcPr>
          <w:p w:rsidR="00BD0908" w:rsidRPr="00556C2E" w:rsidRDefault="00BD0908" w:rsidP="009014DE">
            <w:pPr>
              <w:rPr>
                <w:sz w:val="18"/>
                <w:szCs w:val="18"/>
              </w:rPr>
            </w:pPr>
            <w:r w:rsidRPr="00556C2E">
              <w:rPr>
                <w:sz w:val="18"/>
                <w:szCs w:val="18"/>
              </w:rPr>
              <w:t xml:space="preserve">86.86471   </w:t>
            </w:r>
          </w:p>
        </w:tc>
        <w:tc>
          <w:tcPr>
            <w:tcW w:w="1203" w:type="dxa"/>
          </w:tcPr>
          <w:p w:rsidR="00BD0908" w:rsidRPr="00556C2E" w:rsidRDefault="00BD0908" w:rsidP="009014DE">
            <w:pPr>
              <w:rPr>
                <w:sz w:val="18"/>
                <w:szCs w:val="18"/>
              </w:rPr>
            </w:pPr>
            <w:r w:rsidRPr="00556C2E">
              <w:rPr>
                <w:sz w:val="18"/>
                <w:szCs w:val="18"/>
              </w:rPr>
              <w:t xml:space="preserve">503 </w:t>
            </w:r>
          </w:p>
        </w:tc>
        <w:tc>
          <w:tcPr>
            <w:tcW w:w="1204" w:type="dxa"/>
          </w:tcPr>
          <w:p w:rsidR="00BD0908" w:rsidRPr="00556C2E" w:rsidRDefault="00BD0908" w:rsidP="009014DE">
            <w:pPr>
              <w:rPr>
                <w:sz w:val="18"/>
                <w:szCs w:val="18"/>
              </w:rPr>
            </w:pPr>
            <w:r w:rsidRPr="00556C2E">
              <w:rPr>
                <w:sz w:val="18"/>
                <w:szCs w:val="18"/>
              </w:rPr>
              <w:t xml:space="preserve">26.58027  </w:t>
            </w:r>
          </w:p>
        </w:tc>
        <w:tc>
          <w:tcPr>
            <w:tcW w:w="1204" w:type="dxa"/>
          </w:tcPr>
          <w:p w:rsidR="00BD0908" w:rsidRPr="00556C2E" w:rsidRDefault="00BD0908" w:rsidP="009014DE">
            <w:pPr>
              <w:rPr>
                <w:sz w:val="18"/>
                <w:szCs w:val="18"/>
              </w:rPr>
            </w:pPr>
            <w:r w:rsidRPr="00556C2E">
              <w:rPr>
                <w:sz w:val="18"/>
                <w:szCs w:val="18"/>
              </w:rPr>
              <w:t xml:space="preserve">93.00000 </w:t>
            </w:r>
          </w:p>
        </w:tc>
        <w:tc>
          <w:tcPr>
            <w:tcW w:w="1204" w:type="dxa"/>
          </w:tcPr>
          <w:p w:rsidR="00BD0908" w:rsidRPr="00556C2E" w:rsidRDefault="00BD0908" w:rsidP="009014DE">
            <w:pPr>
              <w:rPr>
                <w:sz w:val="18"/>
                <w:szCs w:val="18"/>
              </w:rPr>
            </w:pPr>
            <w:r w:rsidRPr="00556C2E">
              <w:rPr>
                <w:sz w:val="18"/>
                <w:szCs w:val="18"/>
              </w:rPr>
              <w:t xml:space="preserve">3.949564  </w:t>
            </w:r>
          </w:p>
        </w:tc>
        <w:tc>
          <w:tcPr>
            <w:tcW w:w="1204" w:type="dxa"/>
          </w:tcPr>
          <w:p w:rsidR="00BD0908" w:rsidRPr="00556C2E" w:rsidRDefault="00BD0908" w:rsidP="009014DE">
            <w:pPr>
              <w:rPr>
                <w:sz w:val="18"/>
                <w:szCs w:val="18"/>
              </w:rPr>
            </w:pPr>
            <w:r w:rsidRPr="00556C2E">
              <w:rPr>
                <w:sz w:val="18"/>
                <w:szCs w:val="18"/>
              </w:rPr>
              <w:t>8.468321</w:t>
            </w:r>
          </w:p>
        </w:tc>
      </w:tr>
    </w:tbl>
    <w:p w:rsidR="00556C2E" w:rsidRDefault="00556C2E" w:rsidP="00BD0908"/>
    <w:p w:rsidR="0016784C" w:rsidRDefault="0016784C" w:rsidP="00BD0908">
      <w:r>
        <w:t>Analysis of the annual total of sole landed by individual vessels expressed as a proportion of the total landings of all vessels</w:t>
      </w:r>
    </w:p>
    <w:p w:rsidR="00565CFC" w:rsidRDefault="00565CFC" w:rsidP="00BD0908"/>
    <w:tbl>
      <w:tblPr>
        <w:tblW w:w="4395" w:type="dxa"/>
        <w:tblLook w:val="04A0" w:firstRow="1" w:lastRow="0" w:firstColumn="1" w:lastColumn="0" w:noHBand="0" w:noVBand="1"/>
        <w:tblPrChange w:id="233" w:author="Rijnsdorp, Adriaan" w:date="2018-10-17T22:41:00Z">
          <w:tblPr>
            <w:tblW w:w="4395" w:type="dxa"/>
            <w:tblLook w:val="04A0" w:firstRow="1" w:lastRow="0" w:firstColumn="1" w:lastColumn="0" w:noHBand="0" w:noVBand="1"/>
          </w:tblPr>
        </w:tblPrChange>
      </w:tblPr>
      <w:tblGrid>
        <w:gridCol w:w="1262"/>
        <w:gridCol w:w="1432"/>
        <w:gridCol w:w="1701"/>
        <w:tblGridChange w:id="234">
          <w:tblGrid>
            <w:gridCol w:w="1262"/>
            <w:gridCol w:w="1432"/>
            <w:gridCol w:w="1701"/>
          </w:tblGrid>
        </w:tblGridChange>
      </w:tblGrid>
      <w:tr w:rsidR="00565CFC" w:rsidRPr="00565CFC" w:rsidTr="003B0DD0">
        <w:trPr>
          <w:trHeight w:val="537"/>
          <w:trPrChange w:id="235" w:author="Rijnsdorp, Adriaan" w:date="2018-10-17T22:41:00Z">
            <w:trPr>
              <w:trHeight w:val="300"/>
            </w:trPr>
          </w:trPrChange>
        </w:trPr>
        <w:tc>
          <w:tcPr>
            <w:tcW w:w="4395" w:type="dxa"/>
            <w:gridSpan w:val="3"/>
            <w:tcBorders>
              <w:top w:val="nil"/>
              <w:left w:val="nil"/>
              <w:bottom w:val="nil"/>
              <w:right w:val="nil"/>
            </w:tcBorders>
            <w:shd w:val="clear" w:color="auto" w:fill="auto"/>
            <w:noWrap/>
            <w:vAlign w:val="bottom"/>
            <w:hideMark/>
            <w:tcPrChange w:id="236" w:author="Rijnsdorp, Adriaan" w:date="2018-10-17T22:41:00Z">
              <w:tcPr>
                <w:tcW w:w="4395" w:type="dxa"/>
                <w:gridSpan w:val="3"/>
                <w:tcBorders>
                  <w:top w:val="nil"/>
                  <w:left w:val="nil"/>
                  <w:bottom w:val="nil"/>
                  <w:right w:val="nil"/>
                </w:tcBorders>
                <w:shd w:val="clear" w:color="auto" w:fill="auto"/>
                <w:noWrap/>
                <w:vAlign w:val="bottom"/>
                <w:hideMark/>
              </w:tcPr>
            </w:tcPrChange>
          </w:tcPr>
          <w:p w:rsidR="00565CFC" w:rsidRPr="00565CFC" w:rsidRDefault="00565CFC" w:rsidP="00565CFC">
            <w:pPr>
              <w:rPr>
                <w:rFonts w:ascii="Calibri" w:eastAsia="Times New Roman" w:hAnsi="Calibri" w:cs="Times New Roman"/>
                <w:color w:val="000000"/>
                <w:sz w:val="22"/>
                <w:szCs w:val="22"/>
                <w:lang w:eastAsia="en-GB" w:bidi="ar-SA"/>
              </w:rPr>
            </w:pPr>
            <w:r>
              <w:rPr>
                <w:rFonts w:ascii="Calibri" w:eastAsia="Times New Roman" w:hAnsi="Calibri" w:cs="Times New Roman"/>
                <w:color w:val="000000"/>
                <w:sz w:val="22"/>
                <w:szCs w:val="22"/>
                <w:lang w:eastAsia="en-GB" w:bidi="ar-SA"/>
              </w:rPr>
              <w:t xml:space="preserve">Annual </w:t>
            </w:r>
            <w:r w:rsidRPr="00565CFC">
              <w:rPr>
                <w:rFonts w:ascii="Calibri" w:eastAsia="Times New Roman" w:hAnsi="Calibri" w:cs="Times New Roman"/>
                <w:color w:val="000000"/>
                <w:sz w:val="22"/>
                <w:szCs w:val="22"/>
                <w:lang w:eastAsia="en-GB" w:bidi="ar-SA"/>
              </w:rPr>
              <w:t>Landings (</w:t>
            </w:r>
            <w:r>
              <w:rPr>
                <w:rFonts w:ascii="Calibri" w:eastAsia="Times New Roman" w:hAnsi="Calibri" w:cs="Times New Roman"/>
                <w:color w:val="000000"/>
                <w:sz w:val="22"/>
                <w:szCs w:val="22"/>
                <w:lang w:eastAsia="en-GB" w:bidi="ar-SA"/>
              </w:rPr>
              <w:t xml:space="preserve">1000 </w:t>
            </w:r>
            <w:r w:rsidRPr="00565CFC">
              <w:rPr>
                <w:rFonts w:ascii="Calibri" w:eastAsia="Times New Roman" w:hAnsi="Calibri" w:cs="Times New Roman"/>
                <w:color w:val="000000"/>
                <w:sz w:val="22"/>
                <w:szCs w:val="22"/>
                <w:lang w:eastAsia="en-GB" w:bidi="ar-SA"/>
              </w:rPr>
              <w:t xml:space="preserve">kg) of pulse license holders </w:t>
            </w:r>
          </w:p>
        </w:tc>
      </w:tr>
      <w:tr w:rsidR="00565CFC" w:rsidRPr="00565CFC" w:rsidTr="003B0DD0">
        <w:trPr>
          <w:trHeight w:val="537"/>
          <w:trPrChange w:id="237" w:author="Rijnsdorp, Adriaan" w:date="2018-10-17T22:41:00Z">
            <w:trPr>
              <w:trHeight w:val="300"/>
            </w:trPr>
          </w:trPrChange>
        </w:trPr>
        <w:tc>
          <w:tcPr>
            <w:tcW w:w="1262" w:type="dxa"/>
            <w:tcBorders>
              <w:top w:val="nil"/>
              <w:left w:val="nil"/>
              <w:bottom w:val="nil"/>
              <w:right w:val="nil"/>
            </w:tcBorders>
            <w:shd w:val="clear" w:color="auto" w:fill="auto"/>
            <w:noWrap/>
            <w:vAlign w:val="bottom"/>
            <w:hideMark/>
            <w:tcPrChange w:id="238" w:author="Rijnsdorp, Adriaan" w:date="2018-10-17T22:41:00Z">
              <w:tcPr>
                <w:tcW w:w="1262" w:type="dxa"/>
                <w:tcBorders>
                  <w:top w:val="nil"/>
                  <w:left w:val="nil"/>
                  <w:bottom w:val="nil"/>
                  <w:right w:val="nil"/>
                </w:tcBorders>
                <w:shd w:val="clear" w:color="auto" w:fill="auto"/>
                <w:noWrap/>
                <w:vAlign w:val="bottom"/>
                <w:hideMark/>
              </w:tcPr>
            </w:tcPrChange>
          </w:tcPr>
          <w:p w:rsidR="00565CFC" w:rsidRPr="00565CFC" w:rsidRDefault="00565CFC" w:rsidP="00565CFC">
            <w:pPr>
              <w:rPr>
                <w:rFonts w:ascii="Calibri" w:eastAsia="Times New Roman" w:hAnsi="Calibri" w:cs="Times New Roman"/>
                <w:color w:val="000000"/>
                <w:sz w:val="22"/>
                <w:szCs w:val="22"/>
                <w:lang w:eastAsia="en-GB" w:bidi="ar-SA"/>
              </w:rPr>
            </w:pPr>
          </w:p>
        </w:tc>
        <w:tc>
          <w:tcPr>
            <w:tcW w:w="1432" w:type="dxa"/>
            <w:tcBorders>
              <w:top w:val="nil"/>
              <w:left w:val="nil"/>
              <w:bottom w:val="nil"/>
              <w:right w:val="nil"/>
            </w:tcBorders>
            <w:shd w:val="clear" w:color="auto" w:fill="auto"/>
            <w:noWrap/>
            <w:vAlign w:val="bottom"/>
            <w:hideMark/>
            <w:tcPrChange w:id="239" w:author="Rijnsdorp, Adriaan" w:date="2018-10-17T22:41:00Z">
              <w:tcPr>
                <w:tcW w:w="1432" w:type="dxa"/>
                <w:tcBorders>
                  <w:top w:val="nil"/>
                  <w:left w:val="nil"/>
                  <w:bottom w:val="nil"/>
                  <w:right w:val="nil"/>
                </w:tcBorders>
                <w:shd w:val="clear" w:color="auto" w:fill="auto"/>
                <w:noWrap/>
                <w:vAlign w:val="bottom"/>
                <w:hideMark/>
              </w:tcPr>
            </w:tcPrChange>
          </w:tcPr>
          <w:p w:rsidR="00565CFC" w:rsidRPr="00565CFC" w:rsidRDefault="00565CFC" w:rsidP="00565CFC">
            <w:pPr>
              <w:rPr>
                <w:rFonts w:ascii="Times New Roman" w:eastAsia="Times New Roman" w:hAnsi="Times New Roman" w:cs="Times New Roman"/>
                <w:sz w:val="20"/>
                <w:szCs w:val="20"/>
                <w:lang w:eastAsia="en-GB" w:bidi="ar-SA"/>
              </w:rPr>
            </w:pPr>
          </w:p>
        </w:tc>
        <w:tc>
          <w:tcPr>
            <w:tcW w:w="1701" w:type="dxa"/>
            <w:tcBorders>
              <w:top w:val="nil"/>
              <w:left w:val="nil"/>
              <w:bottom w:val="nil"/>
              <w:right w:val="nil"/>
            </w:tcBorders>
            <w:shd w:val="clear" w:color="auto" w:fill="auto"/>
            <w:noWrap/>
            <w:vAlign w:val="bottom"/>
            <w:hideMark/>
            <w:tcPrChange w:id="240" w:author="Rijnsdorp, Adriaan" w:date="2018-10-17T22:41:00Z">
              <w:tcPr>
                <w:tcW w:w="1701" w:type="dxa"/>
                <w:tcBorders>
                  <w:top w:val="nil"/>
                  <w:left w:val="nil"/>
                  <w:bottom w:val="nil"/>
                  <w:right w:val="nil"/>
                </w:tcBorders>
                <w:shd w:val="clear" w:color="auto" w:fill="auto"/>
                <w:noWrap/>
                <w:vAlign w:val="bottom"/>
                <w:hideMark/>
              </w:tcPr>
            </w:tcPrChange>
          </w:tcPr>
          <w:p w:rsidR="00565CFC" w:rsidRPr="00565CFC" w:rsidRDefault="00565CFC" w:rsidP="00565CFC">
            <w:pPr>
              <w:rPr>
                <w:rFonts w:ascii="Times New Roman" w:eastAsia="Times New Roman" w:hAnsi="Times New Roman" w:cs="Times New Roman"/>
                <w:sz w:val="20"/>
                <w:szCs w:val="20"/>
                <w:lang w:eastAsia="en-GB" w:bidi="ar-SA"/>
              </w:rPr>
            </w:pPr>
          </w:p>
        </w:tc>
      </w:tr>
      <w:tr w:rsidR="00565CFC" w:rsidRPr="00565CFC" w:rsidTr="003B0DD0">
        <w:trPr>
          <w:trHeight w:val="537"/>
          <w:trPrChange w:id="241" w:author="Rijnsdorp, Adriaan" w:date="2018-10-17T22:41:00Z">
            <w:trPr>
              <w:trHeight w:val="300"/>
            </w:trPr>
          </w:trPrChange>
        </w:trPr>
        <w:tc>
          <w:tcPr>
            <w:tcW w:w="1262" w:type="dxa"/>
            <w:tcBorders>
              <w:top w:val="nil"/>
              <w:left w:val="nil"/>
              <w:bottom w:val="single" w:sz="4" w:space="0" w:color="9BC2E6"/>
              <w:right w:val="nil"/>
            </w:tcBorders>
            <w:shd w:val="clear" w:color="DDEBF7" w:fill="DDEBF7"/>
            <w:noWrap/>
            <w:vAlign w:val="bottom"/>
            <w:hideMark/>
            <w:tcPrChange w:id="242" w:author="Rijnsdorp, Adriaan" w:date="2018-10-17T22:41:00Z">
              <w:tcPr>
                <w:tcW w:w="1262" w:type="dxa"/>
                <w:tcBorders>
                  <w:top w:val="nil"/>
                  <w:left w:val="nil"/>
                  <w:bottom w:val="single" w:sz="4" w:space="0" w:color="9BC2E6"/>
                  <w:right w:val="nil"/>
                </w:tcBorders>
                <w:shd w:val="clear" w:color="DDEBF7" w:fill="DDEBF7"/>
                <w:noWrap/>
                <w:vAlign w:val="bottom"/>
                <w:hideMark/>
              </w:tcPr>
            </w:tcPrChange>
          </w:tcPr>
          <w:p w:rsidR="00565CFC" w:rsidRPr="00565CFC" w:rsidRDefault="00565CFC" w:rsidP="00565CFC">
            <w:pPr>
              <w:rPr>
                <w:rFonts w:ascii="Calibri" w:eastAsia="Times New Roman" w:hAnsi="Calibri" w:cs="Times New Roman"/>
                <w:b/>
                <w:bCs/>
                <w:color w:val="000000"/>
                <w:sz w:val="22"/>
                <w:szCs w:val="22"/>
                <w:lang w:eastAsia="en-GB" w:bidi="ar-SA"/>
              </w:rPr>
            </w:pPr>
            <w:r w:rsidRPr="00565CFC">
              <w:rPr>
                <w:rFonts w:ascii="Calibri" w:eastAsia="Times New Roman" w:hAnsi="Calibri" w:cs="Times New Roman"/>
                <w:b/>
                <w:bCs/>
                <w:color w:val="000000"/>
                <w:sz w:val="22"/>
                <w:szCs w:val="22"/>
                <w:lang w:eastAsia="en-GB" w:bidi="ar-SA"/>
              </w:rPr>
              <w:t>Row Labels</w:t>
            </w:r>
          </w:p>
        </w:tc>
        <w:tc>
          <w:tcPr>
            <w:tcW w:w="1432" w:type="dxa"/>
            <w:tcBorders>
              <w:top w:val="nil"/>
              <w:left w:val="nil"/>
              <w:bottom w:val="single" w:sz="4" w:space="0" w:color="9BC2E6"/>
              <w:right w:val="nil"/>
            </w:tcBorders>
            <w:shd w:val="clear" w:color="DDEBF7" w:fill="DDEBF7"/>
            <w:noWrap/>
            <w:vAlign w:val="bottom"/>
            <w:hideMark/>
            <w:tcPrChange w:id="243" w:author="Rijnsdorp, Adriaan" w:date="2018-10-17T22:41:00Z">
              <w:tcPr>
                <w:tcW w:w="1432" w:type="dxa"/>
                <w:tcBorders>
                  <w:top w:val="nil"/>
                  <w:left w:val="nil"/>
                  <w:bottom w:val="single" w:sz="4" w:space="0" w:color="9BC2E6"/>
                  <w:right w:val="nil"/>
                </w:tcBorders>
                <w:shd w:val="clear" w:color="DDEBF7" w:fill="DDEBF7"/>
                <w:noWrap/>
                <w:vAlign w:val="bottom"/>
                <w:hideMark/>
              </w:tcPr>
            </w:tcPrChange>
          </w:tcPr>
          <w:p w:rsidR="00565CFC" w:rsidRPr="00565CFC" w:rsidRDefault="00565CFC" w:rsidP="00565CFC">
            <w:pPr>
              <w:rPr>
                <w:rFonts w:ascii="Calibri" w:eastAsia="Times New Roman" w:hAnsi="Calibri" w:cs="Times New Roman"/>
                <w:b/>
                <w:bCs/>
                <w:color w:val="000000"/>
                <w:sz w:val="22"/>
                <w:szCs w:val="22"/>
                <w:lang w:eastAsia="en-GB" w:bidi="ar-SA"/>
              </w:rPr>
            </w:pPr>
            <w:r w:rsidRPr="00565CFC">
              <w:rPr>
                <w:rFonts w:ascii="Calibri" w:eastAsia="Times New Roman" w:hAnsi="Calibri" w:cs="Times New Roman"/>
                <w:b/>
                <w:bCs/>
                <w:color w:val="000000"/>
                <w:sz w:val="22"/>
                <w:szCs w:val="22"/>
                <w:lang w:eastAsia="en-GB" w:bidi="ar-SA"/>
              </w:rPr>
              <w:t xml:space="preserve">Sum of </w:t>
            </w:r>
            <w:proofErr w:type="spellStart"/>
            <w:r w:rsidRPr="00565CFC">
              <w:rPr>
                <w:rFonts w:ascii="Calibri" w:eastAsia="Times New Roman" w:hAnsi="Calibri" w:cs="Times New Roman"/>
                <w:b/>
                <w:bCs/>
                <w:color w:val="000000"/>
                <w:sz w:val="22"/>
                <w:szCs w:val="22"/>
                <w:lang w:eastAsia="en-GB" w:bidi="ar-SA"/>
              </w:rPr>
              <w:t>sol.x</w:t>
            </w:r>
            <w:proofErr w:type="spellEnd"/>
          </w:p>
        </w:tc>
        <w:tc>
          <w:tcPr>
            <w:tcW w:w="1701" w:type="dxa"/>
            <w:tcBorders>
              <w:top w:val="nil"/>
              <w:left w:val="nil"/>
              <w:bottom w:val="single" w:sz="4" w:space="0" w:color="9BC2E6"/>
              <w:right w:val="nil"/>
            </w:tcBorders>
            <w:shd w:val="clear" w:color="DDEBF7" w:fill="DDEBF7"/>
            <w:noWrap/>
            <w:vAlign w:val="bottom"/>
            <w:hideMark/>
            <w:tcPrChange w:id="244" w:author="Rijnsdorp, Adriaan" w:date="2018-10-17T22:41:00Z">
              <w:tcPr>
                <w:tcW w:w="1701" w:type="dxa"/>
                <w:tcBorders>
                  <w:top w:val="nil"/>
                  <w:left w:val="nil"/>
                  <w:bottom w:val="single" w:sz="4" w:space="0" w:color="9BC2E6"/>
                  <w:right w:val="nil"/>
                </w:tcBorders>
                <w:shd w:val="clear" w:color="DDEBF7" w:fill="DDEBF7"/>
                <w:noWrap/>
                <w:vAlign w:val="bottom"/>
                <w:hideMark/>
              </w:tcPr>
            </w:tcPrChange>
          </w:tcPr>
          <w:p w:rsidR="00565CFC" w:rsidRPr="00565CFC" w:rsidRDefault="00565CFC" w:rsidP="00565CFC">
            <w:pPr>
              <w:rPr>
                <w:rFonts w:ascii="Calibri" w:eastAsia="Times New Roman" w:hAnsi="Calibri" w:cs="Times New Roman"/>
                <w:b/>
                <w:bCs/>
                <w:color w:val="000000"/>
                <w:sz w:val="22"/>
                <w:szCs w:val="22"/>
                <w:lang w:eastAsia="en-GB" w:bidi="ar-SA"/>
              </w:rPr>
            </w:pPr>
            <w:r w:rsidRPr="00565CFC">
              <w:rPr>
                <w:rFonts w:ascii="Calibri" w:eastAsia="Times New Roman" w:hAnsi="Calibri" w:cs="Times New Roman"/>
                <w:b/>
                <w:bCs/>
                <w:color w:val="000000"/>
                <w:sz w:val="22"/>
                <w:szCs w:val="22"/>
                <w:lang w:eastAsia="en-GB" w:bidi="ar-SA"/>
              </w:rPr>
              <w:t xml:space="preserve">Sum of </w:t>
            </w:r>
            <w:proofErr w:type="spellStart"/>
            <w:r w:rsidRPr="00565CFC">
              <w:rPr>
                <w:rFonts w:ascii="Calibri" w:eastAsia="Times New Roman" w:hAnsi="Calibri" w:cs="Times New Roman"/>
                <w:b/>
                <w:bCs/>
                <w:color w:val="000000"/>
                <w:sz w:val="22"/>
                <w:szCs w:val="22"/>
                <w:lang w:eastAsia="en-GB" w:bidi="ar-SA"/>
              </w:rPr>
              <w:t>ple.x</w:t>
            </w:r>
            <w:proofErr w:type="spellEnd"/>
          </w:p>
        </w:tc>
      </w:tr>
      <w:tr w:rsidR="00565CFC" w:rsidRPr="00565CFC" w:rsidTr="003B0DD0">
        <w:trPr>
          <w:trHeight w:val="537"/>
          <w:trPrChange w:id="245" w:author="Rijnsdorp, Adriaan" w:date="2018-10-17T22:41:00Z">
            <w:trPr>
              <w:trHeight w:val="300"/>
            </w:trPr>
          </w:trPrChange>
        </w:trPr>
        <w:tc>
          <w:tcPr>
            <w:tcW w:w="1262" w:type="dxa"/>
            <w:tcBorders>
              <w:top w:val="nil"/>
              <w:left w:val="nil"/>
              <w:bottom w:val="nil"/>
              <w:right w:val="nil"/>
            </w:tcBorders>
            <w:shd w:val="clear" w:color="auto" w:fill="auto"/>
            <w:noWrap/>
            <w:vAlign w:val="bottom"/>
            <w:hideMark/>
            <w:tcPrChange w:id="246" w:author="Rijnsdorp, Adriaan" w:date="2018-10-17T22:41:00Z">
              <w:tcPr>
                <w:tcW w:w="1262" w:type="dxa"/>
                <w:tcBorders>
                  <w:top w:val="nil"/>
                  <w:left w:val="nil"/>
                  <w:bottom w:val="nil"/>
                  <w:right w:val="nil"/>
                </w:tcBorders>
                <w:shd w:val="clear" w:color="auto" w:fill="auto"/>
                <w:noWrap/>
                <w:vAlign w:val="bottom"/>
                <w:hideMark/>
              </w:tcPr>
            </w:tcPrChange>
          </w:tcPr>
          <w:p w:rsidR="00565CFC" w:rsidRPr="00565CFC" w:rsidRDefault="00565CFC" w:rsidP="00565CFC">
            <w:pPr>
              <w:rPr>
                <w:rFonts w:ascii="Calibri" w:eastAsia="Times New Roman" w:hAnsi="Calibri" w:cs="Times New Roman"/>
                <w:color w:val="000000"/>
                <w:sz w:val="22"/>
                <w:szCs w:val="22"/>
                <w:lang w:eastAsia="en-GB" w:bidi="ar-SA"/>
              </w:rPr>
            </w:pPr>
            <w:r w:rsidRPr="00565CFC">
              <w:rPr>
                <w:rFonts w:ascii="Calibri" w:eastAsia="Times New Roman" w:hAnsi="Calibri" w:cs="Times New Roman"/>
                <w:color w:val="000000"/>
                <w:sz w:val="22"/>
                <w:szCs w:val="22"/>
                <w:lang w:eastAsia="en-GB" w:bidi="ar-SA"/>
              </w:rPr>
              <w:t>2009</w:t>
            </w:r>
          </w:p>
        </w:tc>
        <w:tc>
          <w:tcPr>
            <w:tcW w:w="1432" w:type="dxa"/>
            <w:tcBorders>
              <w:top w:val="nil"/>
              <w:left w:val="nil"/>
              <w:bottom w:val="nil"/>
              <w:right w:val="nil"/>
            </w:tcBorders>
            <w:shd w:val="clear" w:color="auto" w:fill="auto"/>
            <w:noWrap/>
            <w:vAlign w:val="bottom"/>
            <w:hideMark/>
            <w:tcPrChange w:id="247" w:author="Rijnsdorp, Adriaan" w:date="2018-10-17T22:41:00Z">
              <w:tcPr>
                <w:tcW w:w="1432" w:type="dxa"/>
                <w:tcBorders>
                  <w:top w:val="nil"/>
                  <w:left w:val="nil"/>
                  <w:bottom w:val="nil"/>
                  <w:right w:val="nil"/>
                </w:tcBorders>
                <w:shd w:val="clear" w:color="auto" w:fill="auto"/>
                <w:noWrap/>
                <w:vAlign w:val="bottom"/>
                <w:hideMark/>
              </w:tcPr>
            </w:tcPrChange>
          </w:tcPr>
          <w:p w:rsidR="00565CFC" w:rsidRPr="00565CFC" w:rsidRDefault="00565CFC" w:rsidP="004A2EF1">
            <w:pPr>
              <w:jc w:val="right"/>
              <w:rPr>
                <w:rFonts w:ascii="Calibri" w:eastAsia="Times New Roman" w:hAnsi="Calibri" w:cs="Times New Roman"/>
                <w:color w:val="000000"/>
                <w:sz w:val="22"/>
                <w:szCs w:val="22"/>
                <w:lang w:eastAsia="en-GB" w:bidi="ar-SA"/>
              </w:rPr>
            </w:pPr>
            <w:r w:rsidRPr="00565CFC">
              <w:rPr>
                <w:rFonts w:ascii="Calibri" w:eastAsia="Times New Roman" w:hAnsi="Calibri" w:cs="Times New Roman"/>
                <w:color w:val="000000"/>
                <w:sz w:val="22"/>
                <w:szCs w:val="22"/>
                <w:lang w:eastAsia="en-GB" w:bidi="ar-SA"/>
              </w:rPr>
              <w:t>6641</w:t>
            </w:r>
          </w:p>
        </w:tc>
        <w:tc>
          <w:tcPr>
            <w:tcW w:w="1701" w:type="dxa"/>
            <w:tcBorders>
              <w:top w:val="nil"/>
              <w:left w:val="nil"/>
              <w:bottom w:val="nil"/>
              <w:right w:val="nil"/>
            </w:tcBorders>
            <w:shd w:val="clear" w:color="auto" w:fill="auto"/>
            <w:noWrap/>
            <w:vAlign w:val="bottom"/>
            <w:hideMark/>
            <w:tcPrChange w:id="248" w:author="Rijnsdorp, Adriaan" w:date="2018-10-17T22:41:00Z">
              <w:tcPr>
                <w:tcW w:w="1701" w:type="dxa"/>
                <w:tcBorders>
                  <w:top w:val="nil"/>
                  <w:left w:val="nil"/>
                  <w:bottom w:val="nil"/>
                  <w:right w:val="nil"/>
                </w:tcBorders>
                <w:shd w:val="clear" w:color="auto" w:fill="auto"/>
                <w:noWrap/>
                <w:vAlign w:val="bottom"/>
                <w:hideMark/>
              </w:tcPr>
            </w:tcPrChange>
          </w:tcPr>
          <w:p w:rsidR="00565CFC" w:rsidRPr="00565CFC" w:rsidRDefault="004A2EF1" w:rsidP="004A2EF1">
            <w:pPr>
              <w:jc w:val="right"/>
              <w:rPr>
                <w:rFonts w:ascii="Calibri" w:eastAsia="Times New Roman" w:hAnsi="Calibri" w:cs="Times New Roman"/>
                <w:color w:val="000000"/>
                <w:sz w:val="22"/>
                <w:szCs w:val="22"/>
                <w:lang w:eastAsia="en-GB" w:bidi="ar-SA"/>
              </w:rPr>
            </w:pPr>
            <w:r w:rsidRPr="00565CFC">
              <w:rPr>
                <w:rFonts w:ascii="Calibri" w:eastAsia="Times New Roman" w:hAnsi="Calibri" w:cs="Times New Roman"/>
                <w:color w:val="000000"/>
                <w:sz w:val="22"/>
                <w:szCs w:val="22"/>
                <w:lang w:eastAsia="en-GB" w:bidi="ar-SA"/>
              </w:rPr>
              <w:t>1495</w:t>
            </w:r>
            <w:r>
              <w:rPr>
                <w:rFonts w:ascii="Calibri" w:eastAsia="Times New Roman" w:hAnsi="Calibri" w:cs="Times New Roman"/>
                <w:color w:val="000000"/>
                <w:sz w:val="22"/>
                <w:szCs w:val="22"/>
                <w:lang w:eastAsia="en-GB" w:bidi="ar-SA"/>
              </w:rPr>
              <w:t>8</w:t>
            </w:r>
          </w:p>
        </w:tc>
      </w:tr>
      <w:tr w:rsidR="00565CFC" w:rsidRPr="00565CFC" w:rsidTr="003B0DD0">
        <w:trPr>
          <w:trHeight w:val="537"/>
          <w:trPrChange w:id="249" w:author="Rijnsdorp, Adriaan" w:date="2018-10-17T22:41:00Z">
            <w:trPr>
              <w:trHeight w:val="300"/>
            </w:trPr>
          </w:trPrChange>
        </w:trPr>
        <w:tc>
          <w:tcPr>
            <w:tcW w:w="1262" w:type="dxa"/>
            <w:tcBorders>
              <w:top w:val="nil"/>
              <w:left w:val="nil"/>
              <w:bottom w:val="nil"/>
              <w:right w:val="nil"/>
            </w:tcBorders>
            <w:shd w:val="clear" w:color="auto" w:fill="auto"/>
            <w:noWrap/>
            <w:vAlign w:val="bottom"/>
            <w:hideMark/>
            <w:tcPrChange w:id="250" w:author="Rijnsdorp, Adriaan" w:date="2018-10-17T22:41:00Z">
              <w:tcPr>
                <w:tcW w:w="1262" w:type="dxa"/>
                <w:tcBorders>
                  <w:top w:val="nil"/>
                  <w:left w:val="nil"/>
                  <w:bottom w:val="nil"/>
                  <w:right w:val="nil"/>
                </w:tcBorders>
                <w:shd w:val="clear" w:color="auto" w:fill="auto"/>
                <w:noWrap/>
                <w:vAlign w:val="bottom"/>
                <w:hideMark/>
              </w:tcPr>
            </w:tcPrChange>
          </w:tcPr>
          <w:p w:rsidR="00565CFC" w:rsidRPr="00565CFC" w:rsidRDefault="00565CFC" w:rsidP="00565CFC">
            <w:pPr>
              <w:rPr>
                <w:rFonts w:ascii="Calibri" w:eastAsia="Times New Roman" w:hAnsi="Calibri" w:cs="Times New Roman"/>
                <w:color w:val="000000"/>
                <w:sz w:val="22"/>
                <w:szCs w:val="22"/>
                <w:lang w:eastAsia="en-GB" w:bidi="ar-SA"/>
              </w:rPr>
            </w:pPr>
            <w:r w:rsidRPr="00565CFC">
              <w:rPr>
                <w:rFonts w:ascii="Calibri" w:eastAsia="Times New Roman" w:hAnsi="Calibri" w:cs="Times New Roman"/>
                <w:color w:val="000000"/>
                <w:sz w:val="22"/>
                <w:szCs w:val="22"/>
                <w:lang w:eastAsia="en-GB" w:bidi="ar-SA"/>
              </w:rPr>
              <w:t>2010</w:t>
            </w:r>
          </w:p>
        </w:tc>
        <w:tc>
          <w:tcPr>
            <w:tcW w:w="1432" w:type="dxa"/>
            <w:tcBorders>
              <w:top w:val="nil"/>
              <w:left w:val="nil"/>
              <w:bottom w:val="nil"/>
              <w:right w:val="nil"/>
            </w:tcBorders>
            <w:shd w:val="clear" w:color="auto" w:fill="auto"/>
            <w:noWrap/>
            <w:vAlign w:val="bottom"/>
            <w:hideMark/>
            <w:tcPrChange w:id="251" w:author="Rijnsdorp, Adriaan" w:date="2018-10-17T22:41:00Z">
              <w:tcPr>
                <w:tcW w:w="1432" w:type="dxa"/>
                <w:tcBorders>
                  <w:top w:val="nil"/>
                  <w:left w:val="nil"/>
                  <w:bottom w:val="nil"/>
                  <w:right w:val="nil"/>
                </w:tcBorders>
                <w:shd w:val="clear" w:color="auto" w:fill="auto"/>
                <w:noWrap/>
                <w:vAlign w:val="bottom"/>
                <w:hideMark/>
              </w:tcPr>
            </w:tcPrChange>
          </w:tcPr>
          <w:p w:rsidR="00565CFC" w:rsidRPr="00565CFC" w:rsidRDefault="00565CFC" w:rsidP="004A2EF1">
            <w:pPr>
              <w:jc w:val="right"/>
              <w:rPr>
                <w:rFonts w:ascii="Calibri" w:eastAsia="Times New Roman" w:hAnsi="Calibri" w:cs="Times New Roman"/>
                <w:color w:val="000000"/>
                <w:sz w:val="22"/>
                <w:szCs w:val="22"/>
                <w:lang w:eastAsia="en-GB" w:bidi="ar-SA"/>
              </w:rPr>
            </w:pPr>
            <w:r w:rsidRPr="00565CFC">
              <w:rPr>
                <w:rFonts w:ascii="Calibri" w:eastAsia="Times New Roman" w:hAnsi="Calibri" w:cs="Times New Roman"/>
                <w:color w:val="000000"/>
                <w:sz w:val="22"/>
                <w:szCs w:val="22"/>
                <w:lang w:eastAsia="en-GB" w:bidi="ar-SA"/>
              </w:rPr>
              <w:t>6187</w:t>
            </w:r>
          </w:p>
        </w:tc>
        <w:tc>
          <w:tcPr>
            <w:tcW w:w="1701" w:type="dxa"/>
            <w:tcBorders>
              <w:top w:val="nil"/>
              <w:left w:val="nil"/>
              <w:bottom w:val="nil"/>
              <w:right w:val="nil"/>
            </w:tcBorders>
            <w:shd w:val="clear" w:color="auto" w:fill="auto"/>
            <w:noWrap/>
            <w:vAlign w:val="bottom"/>
            <w:hideMark/>
            <w:tcPrChange w:id="252" w:author="Rijnsdorp, Adriaan" w:date="2018-10-17T22:41:00Z">
              <w:tcPr>
                <w:tcW w:w="1701" w:type="dxa"/>
                <w:tcBorders>
                  <w:top w:val="nil"/>
                  <w:left w:val="nil"/>
                  <w:bottom w:val="nil"/>
                  <w:right w:val="nil"/>
                </w:tcBorders>
                <w:shd w:val="clear" w:color="auto" w:fill="auto"/>
                <w:noWrap/>
                <w:vAlign w:val="bottom"/>
                <w:hideMark/>
              </w:tcPr>
            </w:tcPrChange>
          </w:tcPr>
          <w:p w:rsidR="00565CFC" w:rsidRPr="00565CFC" w:rsidRDefault="00565CFC" w:rsidP="004A2EF1">
            <w:pPr>
              <w:jc w:val="right"/>
              <w:rPr>
                <w:rFonts w:ascii="Calibri" w:eastAsia="Times New Roman" w:hAnsi="Calibri" w:cs="Times New Roman"/>
                <w:color w:val="000000"/>
                <w:sz w:val="22"/>
                <w:szCs w:val="22"/>
                <w:lang w:eastAsia="en-GB" w:bidi="ar-SA"/>
              </w:rPr>
            </w:pPr>
            <w:r w:rsidRPr="00565CFC">
              <w:rPr>
                <w:rFonts w:ascii="Calibri" w:eastAsia="Times New Roman" w:hAnsi="Calibri" w:cs="Times New Roman"/>
                <w:color w:val="000000"/>
                <w:sz w:val="22"/>
                <w:szCs w:val="22"/>
                <w:lang w:eastAsia="en-GB" w:bidi="ar-SA"/>
              </w:rPr>
              <w:t>17492</w:t>
            </w:r>
          </w:p>
        </w:tc>
      </w:tr>
      <w:tr w:rsidR="00565CFC" w:rsidRPr="00565CFC" w:rsidTr="003B0DD0">
        <w:trPr>
          <w:trHeight w:val="537"/>
          <w:trPrChange w:id="253" w:author="Rijnsdorp, Adriaan" w:date="2018-10-17T22:41:00Z">
            <w:trPr>
              <w:trHeight w:val="300"/>
            </w:trPr>
          </w:trPrChange>
        </w:trPr>
        <w:tc>
          <w:tcPr>
            <w:tcW w:w="1262" w:type="dxa"/>
            <w:tcBorders>
              <w:top w:val="nil"/>
              <w:left w:val="nil"/>
              <w:bottom w:val="nil"/>
              <w:right w:val="nil"/>
            </w:tcBorders>
            <w:shd w:val="clear" w:color="auto" w:fill="auto"/>
            <w:noWrap/>
            <w:vAlign w:val="bottom"/>
            <w:hideMark/>
            <w:tcPrChange w:id="254" w:author="Rijnsdorp, Adriaan" w:date="2018-10-17T22:41:00Z">
              <w:tcPr>
                <w:tcW w:w="1262" w:type="dxa"/>
                <w:tcBorders>
                  <w:top w:val="nil"/>
                  <w:left w:val="nil"/>
                  <w:bottom w:val="nil"/>
                  <w:right w:val="nil"/>
                </w:tcBorders>
                <w:shd w:val="clear" w:color="auto" w:fill="auto"/>
                <w:noWrap/>
                <w:vAlign w:val="bottom"/>
                <w:hideMark/>
              </w:tcPr>
            </w:tcPrChange>
          </w:tcPr>
          <w:p w:rsidR="00565CFC" w:rsidRPr="00565CFC" w:rsidRDefault="00565CFC" w:rsidP="00565CFC">
            <w:pPr>
              <w:rPr>
                <w:rFonts w:ascii="Calibri" w:eastAsia="Times New Roman" w:hAnsi="Calibri" w:cs="Times New Roman"/>
                <w:color w:val="000000"/>
                <w:sz w:val="22"/>
                <w:szCs w:val="22"/>
                <w:lang w:eastAsia="en-GB" w:bidi="ar-SA"/>
              </w:rPr>
            </w:pPr>
            <w:r w:rsidRPr="00565CFC">
              <w:rPr>
                <w:rFonts w:ascii="Calibri" w:eastAsia="Times New Roman" w:hAnsi="Calibri" w:cs="Times New Roman"/>
                <w:color w:val="000000"/>
                <w:sz w:val="22"/>
                <w:szCs w:val="22"/>
                <w:lang w:eastAsia="en-GB" w:bidi="ar-SA"/>
              </w:rPr>
              <w:t>2011</w:t>
            </w:r>
          </w:p>
        </w:tc>
        <w:tc>
          <w:tcPr>
            <w:tcW w:w="1432" w:type="dxa"/>
            <w:tcBorders>
              <w:top w:val="nil"/>
              <w:left w:val="nil"/>
              <w:bottom w:val="nil"/>
              <w:right w:val="nil"/>
            </w:tcBorders>
            <w:shd w:val="clear" w:color="auto" w:fill="auto"/>
            <w:noWrap/>
            <w:vAlign w:val="bottom"/>
            <w:hideMark/>
            <w:tcPrChange w:id="255" w:author="Rijnsdorp, Adriaan" w:date="2018-10-17T22:41:00Z">
              <w:tcPr>
                <w:tcW w:w="1432" w:type="dxa"/>
                <w:tcBorders>
                  <w:top w:val="nil"/>
                  <w:left w:val="nil"/>
                  <w:bottom w:val="nil"/>
                  <w:right w:val="nil"/>
                </w:tcBorders>
                <w:shd w:val="clear" w:color="auto" w:fill="auto"/>
                <w:noWrap/>
                <w:vAlign w:val="bottom"/>
                <w:hideMark/>
              </w:tcPr>
            </w:tcPrChange>
          </w:tcPr>
          <w:p w:rsidR="00565CFC" w:rsidRPr="00565CFC" w:rsidRDefault="00565CFC" w:rsidP="004A2EF1">
            <w:pPr>
              <w:jc w:val="right"/>
              <w:rPr>
                <w:rFonts w:ascii="Calibri" w:eastAsia="Times New Roman" w:hAnsi="Calibri" w:cs="Times New Roman"/>
                <w:color w:val="000000"/>
                <w:sz w:val="22"/>
                <w:szCs w:val="22"/>
                <w:lang w:eastAsia="en-GB" w:bidi="ar-SA"/>
              </w:rPr>
            </w:pPr>
            <w:r w:rsidRPr="00565CFC">
              <w:rPr>
                <w:rFonts w:ascii="Calibri" w:eastAsia="Times New Roman" w:hAnsi="Calibri" w:cs="Times New Roman"/>
                <w:color w:val="000000"/>
                <w:sz w:val="22"/>
                <w:szCs w:val="22"/>
                <w:lang w:eastAsia="en-GB" w:bidi="ar-SA"/>
              </w:rPr>
              <w:t>5993</w:t>
            </w:r>
          </w:p>
        </w:tc>
        <w:tc>
          <w:tcPr>
            <w:tcW w:w="1701" w:type="dxa"/>
            <w:tcBorders>
              <w:top w:val="nil"/>
              <w:left w:val="nil"/>
              <w:bottom w:val="nil"/>
              <w:right w:val="nil"/>
            </w:tcBorders>
            <w:shd w:val="clear" w:color="auto" w:fill="auto"/>
            <w:noWrap/>
            <w:vAlign w:val="bottom"/>
            <w:hideMark/>
            <w:tcPrChange w:id="256" w:author="Rijnsdorp, Adriaan" w:date="2018-10-17T22:41:00Z">
              <w:tcPr>
                <w:tcW w:w="1701" w:type="dxa"/>
                <w:tcBorders>
                  <w:top w:val="nil"/>
                  <w:left w:val="nil"/>
                  <w:bottom w:val="nil"/>
                  <w:right w:val="nil"/>
                </w:tcBorders>
                <w:shd w:val="clear" w:color="auto" w:fill="auto"/>
                <w:noWrap/>
                <w:vAlign w:val="bottom"/>
                <w:hideMark/>
              </w:tcPr>
            </w:tcPrChange>
          </w:tcPr>
          <w:p w:rsidR="00565CFC" w:rsidRPr="00565CFC" w:rsidRDefault="00565CFC" w:rsidP="004A2EF1">
            <w:pPr>
              <w:jc w:val="right"/>
              <w:rPr>
                <w:rFonts w:ascii="Calibri" w:eastAsia="Times New Roman" w:hAnsi="Calibri" w:cs="Times New Roman"/>
                <w:color w:val="000000"/>
                <w:sz w:val="22"/>
                <w:szCs w:val="22"/>
                <w:lang w:eastAsia="en-GB" w:bidi="ar-SA"/>
              </w:rPr>
            </w:pPr>
            <w:r w:rsidRPr="00565CFC">
              <w:rPr>
                <w:rFonts w:ascii="Calibri" w:eastAsia="Times New Roman" w:hAnsi="Calibri" w:cs="Times New Roman"/>
                <w:color w:val="000000"/>
                <w:sz w:val="22"/>
                <w:szCs w:val="22"/>
                <w:lang w:eastAsia="en-GB" w:bidi="ar-SA"/>
              </w:rPr>
              <w:t>18220</w:t>
            </w:r>
          </w:p>
        </w:tc>
      </w:tr>
      <w:tr w:rsidR="00565CFC" w:rsidRPr="00565CFC" w:rsidTr="003B0DD0">
        <w:trPr>
          <w:trHeight w:val="537"/>
          <w:trPrChange w:id="257" w:author="Rijnsdorp, Adriaan" w:date="2018-10-17T22:41:00Z">
            <w:trPr>
              <w:trHeight w:val="300"/>
            </w:trPr>
          </w:trPrChange>
        </w:trPr>
        <w:tc>
          <w:tcPr>
            <w:tcW w:w="1262" w:type="dxa"/>
            <w:tcBorders>
              <w:top w:val="nil"/>
              <w:left w:val="nil"/>
              <w:bottom w:val="nil"/>
              <w:right w:val="nil"/>
            </w:tcBorders>
            <w:shd w:val="clear" w:color="auto" w:fill="auto"/>
            <w:noWrap/>
            <w:vAlign w:val="bottom"/>
            <w:hideMark/>
            <w:tcPrChange w:id="258" w:author="Rijnsdorp, Adriaan" w:date="2018-10-17T22:41:00Z">
              <w:tcPr>
                <w:tcW w:w="1262" w:type="dxa"/>
                <w:tcBorders>
                  <w:top w:val="nil"/>
                  <w:left w:val="nil"/>
                  <w:bottom w:val="nil"/>
                  <w:right w:val="nil"/>
                </w:tcBorders>
                <w:shd w:val="clear" w:color="auto" w:fill="auto"/>
                <w:noWrap/>
                <w:vAlign w:val="bottom"/>
                <w:hideMark/>
              </w:tcPr>
            </w:tcPrChange>
          </w:tcPr>
          <w:p w:rsidR="00565CFC" w:rsidRPr="00565CFC" w:rsidRDefault="00565CFC" w:rsidP="00565CFC">
            <w:pPr>
              <w:rPr>
                <w:rFonts w:ascii="Calibri" w:eastAsia="Times New Roman" w:hAnsi="Calibri" w:cs="Times New Roman"/>
                <w:color w:val="000000"/>
                <w:sz w:val="22"/>
                <w:szCs w:val="22"/>
                <w:lang w:eastAsia="en-GB" w:bidi="ar-SA"/>
              </w:rPr>
            </w:pPr>
            <w:r w:rsidRPr="00565CFC">
              <w:rPr>
                <w:rFonts w:ascii="Calibri" w:eastAsia="Times New Roman" w:hAnsi="Calibri" w:cs="Times New Roman"/>
                <w:color w:val="000000"/>
                <w:sz w:val="22"/>
                <w:szCs w:val="22"/>
                <w:lang w:eastAsia="en-GB" w:bidi="ar-SA"/>
              </w:rPr>
              <w:t>2012</w:t>
            </w:r>
          </w:p>
        </w:tc>
        <w:tc>
          <w:tcPr>
            <w:tcW w:w="1432" w:type="dxa"/>
            <w:tcBorders>
              <w:top w:val="nil"/>
              <w:left w:val="nil"/>
              <w:bottom w:val="nil"/>
              <w:right w:val="nil"/>
            </w:tcBorders>
            <w:shd w:val="clear" w:color="auto" w:fill="auto"/>
            <w:noWrap/>
            <w:vAlign w:val="bottom"/>
            <w:hideMark/>
            <w:tcPrChange w:id="259" w:author="Rijnsdorp, Adriaan" w:date="2018-10-17T22:41:00Z">
              <w:tcPr>
                <w:tcW w:w="1432" w:type="dxa"/>
                <w:tcBorders>
                  <w:top w:val="nil"/>
                  <w:left w:val="nil"/>
                  <w:bottom w:val="nil"/>
                  <w:right w:val="nil"/>
                </w:tcBorders>
                <w:shd w:val="clear" w:color="auto" w:fill="auto"/>
                <w:noWrap/>
                <w:vAlign w:val="bottom"/>
                <w:hideMark/>
              </w:tcPr>
            </w:tcPrChange>
          </w:tcPr>
          <w:p w:rsidR="00565CFC" w:rsidRPr="00565CFC" w:rsidRDefault="00565CFC" w:rsidP="004A2EF1">
            <w:pPr>
              <w:jc w:val="right"/>
              <w:rPr>
                <w:rFonts w:ascii="Calibri" w:eastAsia="Times New Roman" w:hAnsi="Calibri" w:cs="Times New Roman"/>
                <w:color w:val="000000"/>
                <w:sz w:val="22"/>
                <w:szCs w:val="22"/>
                <w:lang w:eastAsia="en-GB" w:bidi="ar-SA"/>
              </w:rPr>
            </w:pPr>
            <w:r w:rsidRPr="00565CFC">
              <w:rPr>
                <w:rFonts w:ascii="Calibri" w:eastAsia="Times New Roman" w:hAnsi="Calibri" w:cs="Times New Roman"/>
                <w:color w:val="000000"/>
                <w:sz w:val="22"/>
                <w:szCs w:val="22"/>
                <w:lang w:eastAsia="en-GB" w:bidi="ar-SA"/>
              </w:rPr>
              <w:t>7435</w:t>
            </w:r>
          </w:p>
        </w:tc>
        <w:tc>
          <w:tcPr>
            <w:tcW w:w="1701" w:type="dxa"/>
            <w:tcBorders>
              <w:top w:val="nil"/>
              <w:left w:val="nil"/>
              <w:bottom w:val="nil"/>
              <w:right w:val="nil"/>
            </w:tcBorders>
            <w:shd w:val="clear" w:color="auto" w:fill="auto"/>
            <w:noWrap/>
            <w:vAlign w:val="bottom"/>
            <w:hideMark/>
            <w:tcPrChange w:id="260" w:author="Rijnsdorp, Adriaan" w:date="2018-10-17T22:41:00Z">
              <w:tcPr>
                <w:tcW w:w="1701" w:type="dxa"/>
                <w:tcBorders>
                  <w:top w:val="nil"/>
                  <w:left w:val="nil"/>
                  <w:bottom w:val="nil"/>
                  <w:right w:val="nil"/>
                </w:tcBorders>
                <w:shd w:val="clear" w:color="auto" w:fill="auto"/>
                <w:noWrap/>
                <w:vAlign w:val="bottom"/>
                <w:hideMark/>
              </w:tcPr>
            </w:tcPrChange>
          </w:tcPr>
          <w:p w:rsidR="00565CFC" w:rsidRPr="00565CFC" w:rsidRDefault="00565CFC" w:rsidP="004A2EF1">
            <w:pPr>
              <w:jc w:val="right"/>
              <w:rPr>
                <w:rFonts w:ascii="Calibri" w:eastAsia="Times New Roman" w:hAnsi="Calibri" w:cs="Times New Roman"/>
                <w:color w:val="000000"/>
                <w:sz w:val="22"/>
                <w:szCs w:val="22"/>
                <w:lang w:eastAsia="en-GB" w:bidi="ar-SA"/>
              </w:rPr>
            </w:pPr>
            <w:r w:rsidRPr="00565CFC">
              <w:rPr>
                <w:rFonts w:ascii="Calibri" w:eastAsia="Times New Roman" w:hAnsi="Calibri" w:cs="Times New Roman"/>
                <w:color w:val="000000"/>
                <w:sz w:val="22"/>
                <w:szCs w:val="22"/>
                <w:lang w:eastAsia="en-GB" w:bidi="ar-SA"/>
              </w:rPr>
              <w:t>20589</w:t>
            </w:r>
          </w:p>
        </w:tc>
      </w:tr>
      <w:tr w:rsidR="00565CFC" w:rsidRPr="00565CFC" w:rsidTr="003B0DD0">
        <w:trPr>
          <w:trHeight w:val="537"/>
          <w:trPrChange w:id="261" w:author="Rijnsdorp, Adriaan" w:date="2018-10-17T22:41:00Z">
            <w:trPr>
              <w:trHeight w:val="300"/>
            </w:trPr>
          </w:trPrChange>
        </w:trPr>
        <w:tc>
          <w:tcPr>
            <w:tcW w:w="1262" w:type="dxa"/>
            <w:tcBorders>
              <w:top w:val="nil"/>
              <w:left w:val="nil"/>
              <w:bottom w:val="nil"/>
              <w:right w:val="nil"/>
            </w:tcBorders>
            <w:shd w:val="clear" w:color="auto" w:fill="auto"/>
            <w:noWrap/>
            <w:vAlign w:val="bottom"/>
            <w:hideMark/>
            <w:tcPrChange w:id="262" w:author="Rijnsdorp, Adriaan" w:date="2018-10-17T22:41:00Z">
              <w:tcPr>
                <w:tcW w:w="1262" w:type="dxa"/>
                <w:tcBorders>
                  <w:top w:val="nil"/>
                  <w:left w:val="nil"/>
                  <w:bottom w:val="nil"/>
                  <w:right w:val="nil"/>
                </w:tcBorders>
                <w:shd w:val="clear" w:color="auto" w:fill="auto"/>
                <w:noWrap/>
                <w:vAlign w:val="bottom"/>
                <w:hideMark/>
              </w:tcPr>
            </w:tcPrChange>
          </w:tcPr>
          <w:p w:rsidR="00565CFC" w:rsidRPr="00565CFC" w:rsidRDefault="00565CFC" w:rsidP="00565CFC">
            <w:pPr>
              <w:rPr>
                <w:rFonts w:ascii="Calibri" w:eastAsia="Times New Roman" w:hAnsi="Calibri" w:cs="Times New Roman"/>
                <w:color w:val="000000"/>
                <w:sz w:val="22"/>
                <w:szCs w:val="22"/>
                <w:lang w:eastAsia="en-GB" w:bidi="ar-SA"/>
              </w:rPr>
            </w:pPr>
            <w:r w:rsidRPr="00565CFC">
              <w:rPr>
                <w:rFonts w:ascii="Calibri" w:eastAsia="Times New Roman" w:hAnsi="Calibri" w:cs="Times New Roman"/>
                <w:color w:val="000000"/>
                <w:sz w:val="22"/>
                <w:szCs w:val="22"/>
                <w:lang w:eastAsia="en-GB" w:bidi="ar-SA"/>
              </w:rPr>
              <w:t>2013</w:t>
            </w:r>
          </w:p>
        </w:tc>
        <w:tc>
          <w:tcPr>
            <w:tcW w:w="1432" w:type="dxa"/>
            <w:tcBorders>
              <w:top w:val="nil"/>
              <w:left w:val="nil"/>
              <w:bottom w:val="nil"/>
              <w:right w:val="nil"/>
            </w:tcBorders>
            <w:shd w:val="clear" w:color="auto" w:fill="auto"/>
            <w:noWrap/>
            <w:vAlign w:val="bottom"/>
            <w:hideMark/>
            <w:tcPrChange w:id="263" w:author="Rijnsdorp, Adriaan" w:date="2018-10-17T22:41:00Z">
              <w:tcPr>
                <w:tcW w:w="1432" w:type="dxa"/>
                <w:tcBorders>
                  <w:top w:val="nil"/>
                  <w:left w:val="nil"/>
                  <w:bottom w:val="nil"/>
                  <w:right w:val="nil"/>
                </w:tcBorders>
                <w:shd w:val="clear" w:color="auto" w:fill="auto"/>
                <w:noWrap/>
                <w:vAlign w:val="bottom"/>
                <w:hideMark/>
              </w:tcPr>
            </w:tcPrChange>
          </w:tcPr>
          <w:p w:rsidR="00565CFC" w:rsidRPr="00565CFC" w:rsidRDefault="00565CFC" w:rsidP="004A2EF1">
            <w:pPr>
              <w:jc w:val="right"/>
              <w:rPr>
                <w:rFonts w:ascii="Calibri" w:eastAsia="Times New Roman" w:hAnsi="Calibri" w:cs="Times New Roman"/>
                <w:color w:val="000000"/>
                <w:sz w:val="22"/>
                <w:szCs w:val="22"/>
                <w:lang w:eastAsia="en-GB" w:bidi="ar-SA"/>
              </w:rPr>
            </w:pPr>
            <w:r w:rsidRPr="00565CFC">
              <w:rPr>
                <w:rFonts w:ascii="Calibri" w:eastAsia="Times New Roman" w:hAnsi="Calibri" w:cs="Times New Roman"/>
                <w:color w:val="000000"/>
                <w:sz w:val="22"/>
                <w:szCs w:val="22"/>
                <w:lang w:eastAsia="en-GB" w:bidi="ar-SA"/>
              </w:rPr>
              <w:t>8663</w:t>
            </w:r>
          </w:p>
        </w:tc>
        <w:tc>
          <w:tcPr>
            <w:tcW w:w="1701" w:type="dxa"/>
            <w:tcBorders>
              <w:top w:val="nil"/>
              <w:left w:val="nil"/>
              <w:bottom w:val="nil"/>
              <w:right w:val="nil"/>
            </w:tcBorders>
            <w:shd w:val="clear" w:color="auto" w:fill="auto"/>
            <w:noWrap/>
            <w:vAlign w:val="bottom"/>
            <w:hideMark/>
            <w:tcPrChange w:id="264" w:author="Rijnsdorp, Adriaan" w:date="2018-10-17T22:41:00Z">
              <w:tcPr>
                <w:tcW w:w="1701" w:type="dxa"/>
                <w:tcBorders>
                  <w:top w:val="nil"/>
                  <w:left w:val="nil"/>
                  <w:bottom w:val="nil"/>
                  <w:right w:val="nil"/>
                </w:tcBorders>
                <w:shd w:val="clear" w:color="auto" w:fill="auto"/>
                <w:noWrap/>
                <w:vAlign w:val="bottom"/>
                <w:hideMark/>
              </w:tcPr>
            </w:tcPrChange>
          </w:tcPr>
          <w:p w:rsidR="00565CFC" w:rsidRPr="00565CFC" w:rsidRDefault="00565CFC" w:rsidP="004A2EF1">
            <w:pPr>
              <w:jc w:val="right"/>
              <w:rPr>
                <w:rFonts w:ascii="Calibri" w:eastAsia="Times New Roman" w:hAnsi="Calibri" w:cs="Times New Roman"/>
                <w:color w:val="000000"/>
                <w:sz w:val="22"/>
                <w:szCs w:val="22"/>
                <w:lang w:eastAsia="en-GB" w:bidi="ar-SA"/>
              </w:rPr>
            </w:pPr>
            <w:r w:rsidRPr="00565CFC">
              <w:rPr>
                <w:rFonts w:ascii="Calibri" w:eastAsia="Times New Roman" w:hAnsi="Calibri" w:cs="Times New Roman"/>
                <w:color w:val="000000"/>
                <w:sz w:val="22"/>
                <w:szCs w:val="22"/>
                <w:lang w:eastAsia="en-GB" w:bidi="ar-SA"/>
              </w:rPr>
              <w:t>22814</w:t>
            </w:r>
          </w:p>
        </w:tc>
      </w:tr>
      <w:tr w:rsidR="00565CFC" w:rsidRPr="00565CFC" w:rsidTr="003B0DD0">
        <w:trPr>
          <w:trHeight w:val="537"/>
          <w:trPrChange w:id="265" w:author="Rijnsdorp, Adriaan" w:date="2018-10-17T22:41:00Z">
            <w:trPr>
              <w:trHeight w:val="300"/>
            </w:trPr>
          </w:trPrChange>
        </w:trPr>
        <w:tc>
          <w:tcPr>
            <w:tcW w:w="1262" w:type="dxa"/>
            <w:tcBorders>
              <w:top w:val="nil"/>
              <w:left w:val="nil"/>
              <w:bottom w:val="nil"/>
              <w:right w:val="nil"/>
            </w:tcBorders>
            <w:shd w:val="clear" w:color="auto" w:fill="auto"/>
            <w:noWrap/>
            <w:vAlign w:val="bottom"/>
            <w:hideMark/>
            <w:tcPrChange w:id="266" w:author="Rijnsdorp, Adriaan" w:date="2018-10-17T22:41:00Z">
              <w:tcPr>
                <w:tcW w:w="1262" w:type="dxa"/>
                <w:tcBorders>
                  <w:top w:val="nil"/>
                  <w:left w:val="nil"/>
                  <w:bottom w:val="nil"/>
                  <w:right w:val="nil"/>
                </w:tcBorders>
                <w:shd w:val="clear" w:color="auto" w:fill="auto"/>
                <w:noWrap/>
                <w:vAlign w:val="bottom"/>
                <w:hideMark/>
              </w:tcPr>
            </w:tcPrChange>
          </w:tcPr>
          <w:p w:rsidR="00565CFC" w:rsidRPr="00565CFC" w:rsidRDefault="00565CFC" w:rsidP="00565CFC">
            <w:pPr>
              <w:rPr>
                <w:rFonts w:ascii="Calibri" w:eastAsia="Times New Roman" w:hAnsi="Calibri" w:cs="Times New Roman"/>
                <w:color w:val="000000"/>
                <w:sz w:val="22"/>
                <w:szCs w:val="22"/>
                <w:lang w:eastAsia="en-GB" w:bidi="ar-SA"/>
              </w:rPr>
            </w:pPr>
            <w:r w:rsidRPr="00565CFC">
              <w:rPr>
                <w:rFonts w:ascii="Calibri" w:eastAsia="Times New Roman" w:hAnsi="Calibri" w:cs="Times New Roman"/>
                <w:color w:val="000000"/>
                <w:sz w:val="22"/>
                <w:szCs w:val="22"/>
                <w:lang w:eastAsia="en-GB" w:bidi="ar-SA"/>
              </w:rPr>
              <w:t>2014</w:t>
            </w:r>
          </w:p>
        </w:tc>
        <w:tc>
          <w:tcPr>
            <w:tcW w:w="1432" w:type="dxa"/>
            <w:tcBorders>
              <w:top w:val="nil"/>
              <w:left w:val="nil"/>
              <w:bottom w:val="nil"/>
              <w:right w:val="nil"/>
            </w:tcBorders>
            <w:shd w:val="clear" w:color="auto" w:fill="auto"/>
            <w:noWrap/>
            <w:vAlign w:val="bottom"/>
            <w:hideMark/>
            <w:tcPrChange w:id="267" w:author="Rijnsdorp, Adriaan" w:date="2018-10-17T22:41:00Z">
              <w:tcPr>
                <w:tcW w:w="1432" w:type="dxa"/>
                <w:tcBorders>
                  <w:top w:val="nil"/>
                  <w:left w:val="nil"/>
                  <w:bottom w:val="nil"/>
                  <w:right w:val="nil"/>
                </w:tcBorders>
                <w:shd w:val="clear" w:color="auto" w:fill="auto"/>
                <w:noWrap/>
                <w:vAlign w:val="bottom"/>
                <w:hideMark/>
              </w:tcPr>
            </w:tcPrChange>
          </w:tcPr>
          <w:p w:rsidR="00565CFC" w:rsidRPr="00565CFC" w:rsidRDefault="00565CFC" w:rsidP="004A2EF1">
            <w:pPr>
              <w:jc w:val="right"/>
              <w:rPr>
                <w:rFonts w:ascii="Calibri" w:eastAsia="Times New Roman" w:hAnsi="Calibri" w:cs="Times New Roman"/>
                <w:color w:val="000000"/>
                <w:sz w:val="22"/>
                <w:szCs w:val="22"/>
                <w:lang w:eastAsia="en-GB" w:bidi="ar-SA"/>
              </w:rPr>
            </w:pPr>
            <w:r w:rsidRPr="00565CFC">
              <w:rPr>
                <w:rFonts w:ascii="Calibri" w:eastAsia="Times New Roman" w:hAnsi="Calibri" w:cs="Times New Roman"/>
                <w:color w:val="000000"/>
                <w:sz w:val="22"/>
                <w:szCs w:val="22"/>
                <w:lang w:eastAsia="en-GB" w:bidi="ar-SA"/>
              </w:rPr>
              <w:t>8169</w:t>
            </w:r>
          </w:p>
        </w:tc>
        <w:tc>
          <w:tcPr>
            <w:tcW w:w="1701" w:type="dxa"/>
            <w:tcBorders>
              <w:top w:val="nil"/>
              <w:left w:val="nil"/>
              <w:bottom w:val="nil"/>
              <w:right w:val="nil"/>
            </w:tcBorders>
            <w:shd w:val="clear" w:color="auto" w:fill="auto"/>
            <w:noWrap/>
            <w:vAlign w:val="bottom"/>
            <w:hideMark/>
            <w:tcPrChange w:id="268" w:author="Rijnsdorp, Adriaan" w:date="2018-10-17T22:41:00Z">
              <w:tcPr>
                <w:tcW w:w="1701" w:type="dxa"/>
                <w:tcBorders>
                  <w:top w:val="nil"/>
                  <w:left w:val="nil"/>
                  <w:bottom w:val="nil"/>
                  <w:right w:val="nil"/>
                </w:tcBorders>
                <w:shd w:val="clear" w:color="auto" w:fill="auto"/>
                <w:noWrap/>
                <w:vAlign w:val="bottom"/>
                <w:hideMark/>
              </w:tcPr>
            </w:tcPrChange>
          </w:tcPr>
          <w:p w:rsidR="00565CFC" w:rsidRPr="00565CFC" w:rsidRDefault="00565CFC" w:rsidP="004A2EF1">
            <w:pPr>
              <w:jc w:val="right"/>
              <w:rPr>
                <w:rFonts w:ascii="Calibri" w:eastAsia="Times New Roman" w:hAnsi="Calibri" w:cs="Times New Roman"/>
                <w:color w:val="000000"/>
                <w:sz w:val="22"/>
                <w:szCs w:val="22"/>
                <w:lang w:eastAsia="en-GB" w:bidi="ar-SA"/>
              </w:rPr>
            </w:pPr>
            <w:r w:rsidRPr="00565CFC">
              <w:rPr>
                <w:rFonts w:ascii="Calibri" w:eastAsia="Times New Roman" w:hAnsi="Calibri" w:cs="Times New Roman"/>
                <w:color w:val="000000"/>
                <w:sz w:val="22"/>
                <w:szCs w:val="22"/>
                <w:lang w:eastAsia="en-GB" w:bidi="ar-SA"/>
              </w:rPr>
              <w:t>19515</w:t>
            </w:r>
          </w:p>
        </w:tc>
      </w:tr>
      <w:tr w:rsidR="00565CFC" w:rsidRPr="00565CFC" w:rsidTr="003B0DD0">
        <w:trPr>
          <w:trHeight w:val="537"/>
          <w:trPrChange w:id="269" w:author="Rijnsdorp, Adriaan" w:date="2018-10-17T22:41:00Z">
            <w:trPr>
              <w:trHeight w:val="300"/>
            </w:trPr>
          </w:trPrChange>
        </w:trPr>
        <w:tc>
          <w:tcPr>
            <w:tcW w:w="1262" w:type="dxa"/>
            <w:tcBorders>
              <w:top w:val="nil"/>
              <w:left w:val="nil"/>
              <w:bottom w:val="nil"/>
              <w:right w:val="nil"/>
            </w:tcBorders>
            <w:shd w:val="clear" w:color="auto" w:fill="auto"/>
            <w:noWrap/>
            <w:vAlign w:val="bottom"/>
            <w:hideMark/>
            <w:tcPrChange w:id="270" w:author="Rijnsdorp, Adriaan" w:date="2018-10-17T22:41:00Z">
              <w:tcPr>
                <w:tcW w:w="1262" w:type="dxa"/>
                <w:tcBorders>
                  <w:top w:val="nil"/>
                  <w:left w:val="nil"/>
                  <w:bottom w:val="nil"/>
                  <w:right w:val="nil"/>
                </w:tcBorders>
                <w:shd w:val="clear" w:color="auto" w:fill="auto"/>
                <w:noWrap/>
                <w:vAlign w:val="bottom"/>
                <w:hideMark/>
              </w:tcPr>
            </w:tcPrChange>
          </w:tcPr>
          <w:p w:rsidR="00565CFC" w:rsidRPr="00565CFC" w:rsidRDefault="00565CFC" w:rsidP="00565CFC">
            <w:pPr>
              <w:rPr>
                <w:rFonts w:ascii="Calibri" w:eastAsia="Times New Roman" w:hAnsi="Calibri" w:cs="Times New Roman"/>
                <w:color w:val="000000"/>
                <w:sz w:val="22"/>
                <w:szCs w:val="22"/>
                <w:lang w:eastAsia="en-GB" w:bidi="ar-SA"/>
              </w:rPr>
            </w:pPr>
            <w:r w:rsidRPr="00565CFC">
              <w:rPr>
                <w:rFonts w:ascii="Calibri" w:eastAsia="Times New Roman" w:hAnsi="Calibri" w:cs="Times New Roman"/>
                <w:color w:val="000000"/>
                <w:sz w:val="22"/>
                <w:szCs w:val="22"/>
                <w:lang w:eastAsia="en-GB" w:bidi="ar-SA"/>
              </w:rPr>
              <w:t>2015</w:t>
            </w:r>
          </w:p>
        </w:tc>
        <w:tc>
          <w:tcPr>
            <w:tcW w:w="1432" w:type="dxa"/>
            <w:tcBorders>
              <w:top w:val="nil"/>
              <w:left w:val="nil"/>
              <w:bottom w:val="nil"/>
              <w:right w:val="nil"/>
            </w:tcBorders>
            <w:shd w:val="clear" w:color="auto" w:fill="auto"/>
            <w:noWrap/>
            <w:vAlign w:val="bottom"/>
            <w:hideMark/>
            <w:tcPrChange w:id="271" w:author="Rijnsdorp, Adriaan" w:date="2018-10-17T22:41:00Z">
              <w:tcPr>
                <w:tcW w:w="1432" w:type="dxa"/>
                <w:tcBorders>
                  <w:top w:val="nil"/>
                  <w:left w:val="nil"/>
                  <w:bottom w:val="nil"/>
                  <w:right w:val="nil"/>
                </w:tcBorders>
                <w:shd w:val="clear" w:color="auto" w:fill="auto"/>
                <w:noWrap/>
                <w:vAlign w:val="bottom"/>
                <w:hideMark/>
              </w:tcPr>
            </w:tcPrChange>
          </w:tcPr>
          <w:p w:rsidR="00565CFC" w:rsidRPr="00565CFC" w:rsidRDefault="00565CFC" w:rsidP="004A2EF1">
            <w:pPr>
              <w:jc w:val="right"/>
              <w:rPr>
                <w:rFonts w:ascii="Calibri" w:eastAsia="Times New Roman" w:hAnsi="Calibri" w:cs="Times New Roman"/>
                <w:color w:val="000000"/>
                <w:sz w:val="22"/>
                <w:szCs w:val="22"/>
                <w:lang w:eastAsia="en-GB" w:bidi="ar-SA"/>
              </w:rPr>
            </w:pPr>
            <w:r w:rsidRPr="00565CFC">
              <w:rPr>
                <w:rFonts w:ascii="Calibri" w:eastAsia="Times New Roman" w:hAnsi="Calibri" w:cs="Times New Roman"/>
                <w:color w:val="000000"/>
                <w:sz w:val="22"/>
                <w:szCs w:val="22"/>
                <w:lang w:eastAsia="en-GB" w:bidi="ar-SA"/>
              </w:rPr>
              <w:t>8317</w:t>
            </w:r>
          </w:p>
        </w:tc>
        <w:tc>
          <w:tcPr>
            <w:tcW w:w="1701" w:type="dxa"/>
            <w:tcBorders>
              <w:top w:val="nil"/>
              <w:left w:val="nil"/>
              <w:bottom w:val="nil"/>
              <w:right w:val="nil"/>
            </w:tcBorders>
            <w:shd w:val="clear" w:color="auto" w:fill="auto"/>
            <w:noWrap/>
            <w:vAlign w:val="bottom"/>
            <w:hideMark/>
            <w:tcPrChange w:id="272" w:author="Rijnsdorp, Adriaan" w:date="2018-10-17T22:41:00Z">
              <w:tcPr>
                <w:tcW w:w="1701" w:type="dxa"/>
                <w:tcBorders>
                  <w:top w:val="nil"/>
                  <w:left w:val="nil"/>
                  <w:bottom w:val="nil"/>
                  <w:right w:val="nil"/>
                </w:tcBorders>
                <w:shd w:val="clear" w:color="auto" w:fill="auto"/>
                <w:noWrap/>
                <w:vAlign w:val="bottom"/>
                <w:hideMark/>
              </w:tcPr>
            </w:tcPrChange>
          </w:tcPr>
          <w:p w:rsidR="00565CFC" w:rsidRPr="00565CFC" w:rsidRDefault="00565CFC" w:rsidP="004A2EF1">
            <w:pPr>
              <w:jc w:val="right"/>
              <w:rPr>
                <w:rFonts w:ascii="Calibri" w:eastAsia="Times New Roman" w:hAnsi="Calibri" w:cs="Times New Roman"/>
                <w:color w:val="000000"/>
                <w:sz w:val="22"/>
                <w:szCs w:val="22"/>
                <w:lang w:eastAsia="en-GB" w:bidi="ar-SA"/>
              </w:rPr>
            </w:pPr>
            <w:r w:rsidRPr="00565CFC">
              <w:rPr>
                <w:rFonts w:ascii="Calibri" w:eastAsia="Times New Roman" w:hAnsi="Calibri" w:cs="Times New Roman"/>
                <w:color w:val="000000"/>
                <w:sz w:val="22"/>
                <w:szCs w:val="22"/>
                <w:lang w:eastAsia="en-GB" w:bidi="ar-SA"/>
              </w:rPr>
              <w:t>20025</w:t>
            </w:r>
          </w:p>
        </w:tc>
      </w:tr>
      <w:tr w:rsidR="00565CFC" w:rsidRPr="00565CFC" w:rsidTr="003B0DD0">
        <w:trPr>
          <w:trHeight w:val="537"/>
          <w:trPrChange w:id="273" w:author="Rijnsdorp, Adriaan" w:date="2018-10-17T22:41:00Z">
            <w:trPr>
              <w:trHeight w:val="300"/>
            </w:trPr>
          </w:trPrChange>
        </w:trPr>
        <w:tc>
          <w:tcPr>
            <w:tcW w:w="1262" w:type="dxa"/>
            <w:tcBorders>
              <w:top w:val="nil"/>
              <w:left w:val="nil"/>
              <w:bottom w:val="nil"/>
              <w:right w:val="nil"/>
            </w:tcBorders>
            <w:shd w:val="clear" w:color="auto" w:fill="auto"/>
            <w:noWrap/>
            <w:vAlign w:val="bottom"/>
            <w:hideMark/>
            <w:tcPrChange w:id="274" w:author="Rijnsdorp, Adriaan" w:date="2018-10-17T22:41:00Z">
              <w:tcPr>
                <w:tcW w:w="1262" w:type="dxa"/>
                <w:tcBorders>
                  <w:top w:val="nil"/>
                  <w:left w:val="nil"/>
                  <w:bottom w:val="nil"/>
                  <w:right w:val="nil"/>
                </w:tcBorders>
                <w:shd w:val="clear" w:color="auto" w:fill="auto"/>
                <w:noWrap/>
                <w:vAlign w:val="bottom"/>
                <w:hideMark/>
              </w:tcPr>
            </w:tcPrChange>
          </w:tcPr>
          <w:p w:rsidR="00565CFC" w:rsidRPr="00565CFC" w:rsidRDefault="00565CFC" w:rsidP="00565CFC">
            <w:pPr>
              <w:rPr>
                <w:rFonts w:ascii="Calibri" w:eastAsia="Times New Roman" w:hAnsi="Calibri" w:cs="Times New Roman"/>
                <w:color w:val="000000"/>
                <w:sz w:val="22"/>
                <w:szCs w:val="22"/>
                <w:lang w:eastAsia="en-GB" w:bidi="ar-SA"/>
              </w:rPr>
            </w:pPr>
            <w:r w:rsidRPr="00565CFC">
              <w:rPr>
                <w:rFonts w:ascii="Calibri" w:eastAsia="Times New Roman" w:hAnsi="Calibri" w:cs="Times New Roman"/>
                <w:color w:val="000000"/>
                <w:sz w:val="22"/>
                <w:szCs w:val="22"/>
                <w:lang w:eastAsia="en-GB" w:bidi="ar-SA"/>
              </w:rPr>
              <w:t>2016</w:t>
            </w:r>
          </w:p>
        </w:tc>
        <w:tc>
          <w:tcPr>
            <w:tcW w:w="1432" w:type="dxa"/>
            <w:tcBorders>
              <w:top w:val="nil"/>
              <w:left w:val="nil"/>
              <w:bottom w:val="nil"/>
              <w:right w:val="nil"/>
            </w:tcBorders>
            <w:shd w:val="clear" w:color="auto" w:fill="auto"/>
            <w:noWrap/>
            <w:vAlign w:val="bottom"/>
            <w:hideMark/>
            <w:tcPrChange w:id="275" w:author="Rijnsdorp, Adriaan" w:date="2018-10-17T22:41:00Z">
              <w:tcPr>
                <w:tcW w:w="1432" w:type="dxa"/>
                <w:tcBorders>
                  <w:top w:val="nil"/>
                  <w:left w:val="nil"/>
                  <w:bottom w:val="nil"/>
                  <w:right w:val="nil"/>
                </w:tcBorders>
                <w:shd w:val="clear" w:color="auto" w:fill="auto"/>
                <w:noWrap/>
                <w:vAlign w:val="bottom"/>
                <w:hideMark/>
              </w:tcPr>
            </w:tcPrChange>
          </w:tcPr>
          <w:p w:rsidR="00565CFC" w:rsidRPr="00565CFC" w:rsidRDefault="00565CFC" w:rsidP="004A2EF1">
            <w:pPr>
              <w:jc w:val="right"/>
              <w:rPr>
                <w:rFonts w:ascii="Calibri" w:eastAsia="Times New Roman" w:hAnsi="Calibri" w:cs="Times New Roman"/>
                <w:color w:val="000000"/>
                <w:sz w:val="22"/>
                <w:szCs w:val="22"/>
                <w:lang w:eastAsia="en-GB" w:bidi="ar-SA"/>
              </w:rPr>
            </w:pPr>
            <w:r w:rsidRPr="00565CFC">
              <w:rPr>
                <w:rFonts w:ascii="Calibri" w:eastAsia="Times New Roman" w:hAnsi="Calibri" w:cs="Times New Roman"/>
                <w:color w:val="000000"/>
                <w:sz w:val="22"/>
                <w:szCs w:val="22"/>
                <w:lang w:eastAsia="en-GB" w:bidi="ar-SA"/>
              </w:rPr>
              <w:t>9686</w:t>
            </w:r>
          </w:p>
        </w:tc>
        <w:tc>
          <w:tcPr>
            <w:tcW w:w="1701" w:type="dxa"/>
            <w:tcBorders>
              <w:top w:val="nil"/>
              <w:left w:val="nil"/>
              <w:bottom w:val="nil"/>
              <w:right w:val="nil"/>
            </w:tcBorders>
            <w:shd w:val="clear" w:color="auto" w:fill="auto"/>
            <w:noWrap/>
            <w:vAlign w:val="bottom"/>
            <w:hideMark/>
            <w:tcPrChange w:id="276" w:author="Rijnsdorp, Adriaan" w:date="2018-10-17T22:41:00Z">
              <w:tcPr>
                <w:tcW w:w="1701" w:type="dxa"/>
                <w:tcBorders>
                  <w:top w:val="nil"/>
                  <w:left w:val="nil"/>
                  <w:bottom w:val="nil"/>
                  <w:right w:val="nil"/>
                </w:tcBorders>
                <w:shd w:val="clear" w:color="auto" w:fill="auto"/>
                <w:noWrap/>
                <w:vAlign w:val="bottom"/>
                <w:hideMark/>
              </w:tcPr>
            </w:tcPrChange>
          </w:tcPr>
          <w:p w:rsidR="00565CFC" w:rsidRPr="00565CFC" w:rsidRDefault="00565CFC" w:rsidP="004A2EF1">
            <w:pPr>
              <w:jc w:val="right"/>
              <w:rPr>
                <w:rFonts w:ascii="Calibri" w:eastAsia="Times New Roman" w:hAnsi="Calibri" w:cs="Times New Roman"/>
                <w:color w:val="000000"/>
                <w:sz w:val="22"/>
                <w:szCs w:val="22"/>
                <w:lang w:eastAsia="en-GB" w:bidi="ar-SA"/>
              </w:rPr>
            </w:pPr>
            <w:r w:rsidRPr="00565CFC">
              <w:rPr>
                <w:rFonts w:ascii="Calibri" w:eastAsia="Times New Roman" w:hAnsi="Calibri" w:cs="Times New Roman"/>
                <w:color w:val="000000"/>
                <w:sz w:val="22"/>
                <w:szCs w:val="22"/>
                <w:lang w:eastAsia="en-GB" w:bidi="ar-SA"/>
              </w:rPr>
              <w:t>21269</w:t>
            </w:r>
          </w:p>
        </w:tc>
      </w:tr>
      <w:tr w:rsidR="00565CFC" w:rsidRPr="00565CFC" w:rsidTr="003B0DD0">
        <w:trPr>
          <w:trHeight w:val="537"/>
          <w:trPrChange w:id="277" w:author="Rijnsdorp, Adriaan" w:date="2018-10-17T22:41:00Z">
            <w:trPr>
              <w:trHeight w:val="300"/>
            </w:trPr>
          </w:trPrChange>
        </w:trPr>
        <w:tc>
          <w:tcPr>
            <w:tcW w:w="1262" w:type="dxa"/>
            <w:tcBorders>
              <w:top w:val="nil"/>
              <w:left w:val="nil"/>
              <w:bottom w:val="nil"/>
              <w:right w:val="nil"/>
            </w:tcBorders>
            <w:shd w:val="clear" w:color="auto" w:fill="auto"/>
            <w:noWrap/>
            <w:vAlign w:val="bottom"/>
            <w:hideMark/>
            <w:tcPrChange w:id="278" w:author="Rijnsdorp, Adriaan" w:date="2018-10-17T22:41:00Z">
              <w:tcPr>
                <w:tcW w:w="1262" w:type="dxa"/>
                <w:tcBorders>
                  <w:top w:val="nil"/>
                  <w:left w:val="nil"/>
                  <w:bottom w:val="nil"/>
                  <w:right w:val="nil"/>
                </w:tcBorders>
                <w:shd w:val="clear" w:color="auto" w:fill="auto"/>
                <w:noWrap/>
                <w:vAlign w:val="bottom"/>
                <w:hideMark/>
              </w:tcPr>
            </w:tcPrChange>
          </w:tcPr>
          <w:p w:rsidR="00565CFC" w:rsidRPr="00565CFC" w:rsidRDefault="00565CFC" w:rsidP="00565CFC">
            <w:pPr>
              <w:rPr>
                <w:rFonts w:ascii="Calibri" w:eastAsia="Times New Roman" w:hAnsi="Calibri" w:cs="Times New Roman"/>
                <w:color w:val="000000"/>
                <w:sz w:val="22"/>
                <w:szCs w:val="22"/>
                <w:lang w:eastAsia="en-GB" w:bidi="ar-SA"/>
              </w:rPr>
            </w:pPr>
            <w:r w:rsidRPr="00565CFC">
              <w:rPr>
                <w:rFonts w:ascii="Calibri" w:eastAsia="Times New Roman" w:hAnsi="Calibri" w:cs="Times New Roman"/>
                <w:color w:val="000000"/>
                <w:sz w:val="22"/>
                <w:szCs w:val="22"/>
                <w:lang w:eastAsia="en-GB" w:bidi="ar-SA"/>
              </w:rPr>
              <w:t>2017</w:t>
            </w:r>
          </w:p>
        </w:tc>
        <w:tc>
          <w:tcPr>
            <w:tcW w:w="1432" w:type="dxa"/>
            <w:tcBorders>
              <w:top w:val="nil"/>
              <w:left w:val="nil"/>
              <w:bottom w:val="nil"/>
              <w:right w:val="nil"/>
            </w:tcBorders>
            <w:shd w:val="clear" w:color="auto" w:fill="auto"/>
            <w:noWrap/>
            <w:vAlign w:val="bottom"/>
            <w:hideMark/>
            <w:tcPrChange w:id="279" w:author="Rijnsdorp, Adriaan" w:date="2018-10-17T22:41:00Z">
              <w:tcPr>
                <w:tcW w:w="1432" w:type="dxa"/>
                <w:tcBorders>
                  <w:top w:val="nil"/>
                  <w:left w:val="nil"/>
                  <w:bottom w:val="nil"/>
                  <w:right w:val="nil"/>
                </w:tcBorders>
                <w:shd w:val="clear" w:color="auto" w:fill="auto"/>
                <w:noWrap/>
                <w:vAlign w:val="bottom"/>
                <w:hideMark/>
              </w:tcPr>
            </w:tcPrChange>
          </w:tcPr>
          <w:p w:rsidR="00565CFC" w:rsidRPr="00565CFC" w:rsidRDefault="00565CFC" w:rsidP="004A2EF1">
            <w:pPr>
              <w:jc w:val="right"/>
              <w:rPr>
                <w:rFonts w:ascii="Calibri" w:eastAsia="Times New Roman" w:hAnsi="Calibri" w:cs="Times New Roman"/>
                <w:color w:val="000000"/>
                <w:sz w:val="22"/>
                <w:szCs w:val="22"/>
                <w:lang w:eastAsia="en-GB" w:bidi="ar-SA"/>
              </w:rPr>
            </w:pPr>
            <w:r w:rsidRPr="00565CFC">
              <w:rPr>
                <w:rFonts w:ascii="Calibri" w:eastAsia="Times New Roman" w:hAnsi="Calibri" w:cs="Times New Roman"/>
                <w:color w:val="000000"/>
                <w:sz w:val="22"/>
                <w:szCs w:val="22"/>
                <w:lang w:eastAsia="en-GB" w:bidi="ar-SA"/>
              </w:rPr>
              <w:t>8380</w:t>
            </w:r>
          </w:p>
        </w:tc>
        <w:tc>
          <w:tcPr>
            <w:tcW w:w="1701" w:type="dxa"/>
            <w:tcBorders>
              <w:top w:val="nil"/>
              <w:left w:val="nil"/>
              <w:bottom w:val="nil"/>
              <w:right w:val="nil"/>
            </w:tcBorders>
            <w:shd w:val="clear" w:color="auto" w:fill="auto"/>
            <w:noWrap/>
            <w:vAlign w:val="bottom"/>
            <w:hideMark/>
            <w:tcPrChange w:id="280" w:author="Rijnsdorp, Adriaan" w:date="2018-10-17T22:41:00Z">
              <w:tcPr>
                <w:tcW w:w="1701" w:type="dxa"/>
                <w:tcBorders>
                  <w:top w:val="nil"/>
                  <w:left w:val="nil"/>
                  <w:bottom w:val="nil"/>
                  <w:right w:val="nil"/>
                </w:tcBorders>
                <w:shd w:val="clear" w:color="auto" w:fill="auto"/>
                <w:noWrap/>
                <w:vAlign w:val="bottom"/>
                <w:hideMark/>
              </w:tcPr>
            </w:tcPrChange>
          </w:tcPr>
          <w:p w:rsidR="00565CFC" w:rsidRPr="00565CFC" w:rsidRDefault="00565CFC" w:rsidP="004A2EF1">
            <w:pPr>
              <w:jc w:val="right"/>
              <w:rPr>
                <w:rFonts w:ascii="Calibri" w:eastAsia="Times New Roman" w:hAnsi="Calibri" w:cs="Times New Roman"/>
                <w:color w:val="000000"/>
                <w:sz w:val="22"/>
                <w:szCs w:val="22"/>
                <w:lang w:eastAsia="en-GB" w:bidi="ar-SA"/>
              </w:rPr>
            </w:pPr>
            <w:r w:rsidRPr="00565CFC">
              <w:rPr>
                <w:rFonts w:ascii="Calibri" w:eastAsia="Times New Roman" w:hAnsi="Calibri" w:cs="Times New Roman"/>
                <w:color w:val="000000"/>
                <w:sz w:val="22"/>
                <w:szCs w:val="22"/>
                <w:lang w:eastAsia="en-GB" w:bidi="ar-SA"/>
              </w:rPr>
              <w:t>17294</w:t>
            </w:r>
          </w:p>
        </w:tc>
      </w:tr>
    </w:tbl>
    <w:p w:rsidR="00565CFC" w:rsidRDefault="00565CFC" w:rsidP="00BD0908"/>
    <w:p w:rsidR="0016784C" w:rsidRDefault="0016784C" w:rsidP="00BD0908"/>
    <w:p w:rsidR="0016784C" w:rsidRDefault="0016784C" w:rsidP="00BD0908">
      <w:pPr>
        <w:rPr>
          <w:ins w:id="281" w:author="Rijnsdorp, Adriaan" w:date="2018-10-17T22:40:00Z"/>
        </w:rPr>
      </w:pPr>
      <w:r>
        <w:rPr>
          <w:noProof/>
          <w:lang w:eastAsia="en-GB" w:bidi="ar-SA"/>
        </w:rPr>
        <w:lastRenderedPageBreak/>
        <w:drawing>
          <wp:inline distT="0" distB="0" distL="0" distR="0" wp14:anchorId="5DA09838" wp14:editId="18D81423">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noProof/>
          <w:lang w:eastAsia="en-GB" w:bidi="ar-SA"/>
        </w:rPr>
        <w:drawing>
          <wp:inline distT="0" distB="0" distL="0" distR="0" wp14:anchorId="12AB1C8A" wp14:editId="4C8C95E0">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B0DD0" w:rsidRDefault="003B0DD0" w:rsidP="00BD0908">
      <w:pPr>
        <w:rPr>
          <w:ins w:id="282" w:author="Rijnsdorp, Adriaan" w:date="2018-10-17T22:40:00Z"/>
        </w:rPr>
      </w:pPr>
    </w:p>
    <w:p w:rsidR="003B0DD0" w:rsidRDefault="003B0DD0" w:rsidP="00BD0908">
      <w:pPr>
        <w:rPr>
          <w:ins w:id="283" w:author="Rijnsdorp, Adriaan" w:date="2018-10-17T22:41:00Z"/>
        </w:rPr>
      </w:pPr>
      <w:ins w:id="284" w:author="Rijnsdorp, Adriaan" w:date="2018-10-17T22:40:00Z">
        <w:r>
          <w:t>Economic data can be obtained from</w:t>
        </w:r>
      </w:ins>
    </w:p>
    <w:p w:rsidR="003B0DD0" w:rsidRDefault="003B0DD0" w:rsidP="00BD0908">
      <w:pPr>
        <w:rPr>
          <w:ins w:id="285" w:author="Rijnsdorp, Adriaan" w:date="2018-10-17T22:40:00Z"/>
        </w:rPr>
      </w:pPr>
    </w:p>
    <w:p w:rsidR="003B0DD0" w:rsidRDefault="007F3D87" w:rsidP="00BD0908">
      <w:pPr>
        <w:rPr>
          <w:ins w:id="286" w:author="Rijnsdorp, Adriaan" w:date="2018-10-18T14:24:00Z"/>
        </w:rPr>
      </w:pPr>
      <w:ins w:id="287" w:author="Rijnsdorp, Adriaan" w:date="2018-10-18T14:23:00Z">
        <w:r>
          <w:fldChar w:fldCharType="begin"/>
        </w:r>
        <w:r>
          <w:instrText xml:space="preserve"> HYPERLINK "</w:instrText>
        </w:r>
      </w:ins>
      <w:ins w:id="288" w:author="Rijnsdorp, Adriaan" w:date="2018-10-17T22:41:00Z">
        <w:r w:rsidRPr="003B0DD0">
          <w:instrText>https://www.agrimatie.nl/PublicatiePage.aspx?subpubID=2526&amp;sectorID=2862&amp;themaID=2263&amp;indicatorID%20=%202035</w:instrText>
        </w:r>
      </w:ins>
      <w:ins w:id="289" w:author="Rijnsdorp, Adriaan" w:date="2018-10-18T14:23:00Z">
        <w:r>
          <w:instrText xml:space="preserve">" </w:instrText>
        </w:r>
        <w:r>
          <w:fldChar w:fldCharType="separate"/>
        </w:r>
      </w:ins>
      <w:ins w:id="290" w:author="Rijnsdorp, Adriaan" w:date="2018-10-17T22:41:00Z">
        <w:r w:rsidRPr="00B827B0">
          <w:rPr>
            <w:rStyle w:val="Hyperlink"/>
          </w:rPr>
          <w:t>https://www.agrimatie.nl/PublicatiePage.aspx?subpubID=2526&amp;sectorID=2862&amp;themaID=2263&amp;indicatorID%20=%202035</w:t>
        </w:r>
      </w:ins>
      <w:ins w:id="291" w:author="Rijnsdorp, Adriaan" w:date="2018-10-18T14:23:00Z">
        <w:r>
          <w:fldChar w:fldCharType="end"/>
        </w:r>
      </w:ins>
    </w:p>
    <w:p w:rsidR="007F3D87" w:rsidRDefault="007F3D87" w:rsidP="00BD0908">
      <w:pPr>
        <w:rPr>
          <w:ins w:id="292" w:author="Rijnsdorp, Adriaan" w:date="2018-10-18T14:24:00Z"/>
        </w:rPr>
      </w:pPr>
    </w:p>
    <w:p w:rsidR="007F3D87" w:rsidRDefault="007F3D87" w:rsidP="00BD0908">
      <w:pPr>
        <w:rPr>
          <w:ins w:id="293" w:author="Rijnsdorp, Adriaan" w:date="2018-10-18T14:25:00Z"/>
        </w:rPr>
      </w:pPr>
      <w:ins w:id="294" w:author="Rijnsdorp, Adriaan" w:date="2018-10-18T14:24:00Z">
        <w:r>
          <w:t>shrimp prices are strongly affected by the volume landed. Current high shrimp landings have reduced the price to below 2E</w:t>
        </w:r>
      </w:ins>
      <w:ins w:id="295" w:author="Rijnsdorp, Adriaan" w:date="2018-10-18T14:25:00Z">
        <w:r>
          <w:t>uro</w:t>
        </w:r>
      </w:ins>
      <w:ins w:id="296" w:author="Rijnsdorp, Adriaan" w:date="2018-10-18T14:24:00Z">
        <w:r>
          <w:t>/kg</w:t>
        </w:r>
      </w:ins>
    </w:p>
    <w:p w:rsidR="007F3D87" w:rsidRDefault="007F3D87" w:rsidP="00BD0908">
      <w:pPr>
        <w:rPr>
          <w:ins w:id="297" w:author="Rijnsdorp, Adriaan" w:date="2018-10-18T14:25:00Z"/>
        </w:rPr>
      </w:pPr>
    </w:p>
    <w:p w:rsidR="007F3D87" w:rsidRDefault="007F3D87" w:rsidP="00BD0908">
      <w:pPr>
        <w:rPr>
          <w:ins w:id="298" w:author="Rijnsdorp, Adriaan" w:date="2018-10-18T14:25:00Z"/>
        </w:rPr>
      </w:pPr>
      <w:ins w:id="299" w:author="Rijnsdorp, Adriaan" w:date="2018-10-18T14:25:00Z">
        <w:r>
          <w:t>We better parameterise the shrimps for the years 2010-2015 avoiding the situation of the very high prices in 2016 and 2017 which may be atypical.</w:t>
        </w:r>
      </w:ins>
    </w:p>
    <w:p w:rsidR="007F3D87" w:rsidRDefault="007F3D87" w:rsidP="00BD0908">
      <w:ins w:id="300" w:author="Rijnsdorp, Adriaan" w:date="2018-10-18T14:23:00Z">
        <w:r w:rsidRPr="007F3D87">
          <w:rPr>
            <w:noProof/>
            <w:lang w:eastAsia="en-GB" w:bidi="ar-SA"/>
          </w:rPr>
          <w:lastRenderedPageBreak/>
          <w:drawing>
            <wp:inline distT="0" distB="0" distL="0" distR="0">
              <wp:extent cx="6120130" cy="4080087"/>
              <wp:effectExtent l="0" t="0" r="0" b="0"/>
              <wp:docPr id="3" name="Picture 3" descr="M:\My Documents\Adriaan\Projecten\2018_DSVM_pulse_tbb\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My Documents\Adriaan\Projecten\2018_DSVM_pulse_tbb\char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4080087"/>
                      </a:xfrm>
                      <a:prstGeom prst="rect">
                        <a:avLst/>
                      </a:prstGeom>
                      <a:noFill/>
                      <a:ln>
                        <a:noFill/>
                      </a:ln>
                    </pic:spPr>
                  </pic:pic>
                </a:graphicData>
              </a:graphic>
            </wp:inline>
          </w:drawing>
        </w:r>
      </w:ins>
    </w:p>
    <w:sectPr w:rsidR="007F3D87">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Liberation Mono">
    <w:altName w:val="Courier New"/>
    <w:charset w:val="01"/>
    <w:family w:val="modern"/>
    <w:pitch w:val="fixed"/>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angal">
    <w:panose1 w:val="02040503050203030202"/>
    <w:charset w:val="00"/>
    <w:family w:val="roman"/>
    <w:pitch w:val="variable"/>
    <w:sig w:usb0="00008003" w:usb1="00000000" w:usb2="00000000" w:usb3="00000000" w:csb0="00000001" w:csb1="00000000"/>
  </w:font>
  <w:font w:name="Ubuntu Mono">
    <w:altName w:val="Times New Roman"/>
    <w:charset w:val="01"/>
    <w:family w:val="auto"/>
    <w:pitch w:val="default"/>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ijnsdorp, Adriaan">
    <w15:presenceInfo w15:providerId="None" w15:userId="Rijnsdorp, Adria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trackRevisions/>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A15"/>
    <w:rsid w:val="00113AD9"/>
    <w:rsid w:val="0016784C"/>
    <w:rsid w:val="0026159C"/>
    <w:rsid w:val="003B0DD0"/>
    <w:rsid w:val="00424625"/>
    <w:rsid w:val="004A2EF1"/>
    <w:rsid w:val="00556C2E"/>
    <w:rsid w:val="00565CFC"/>
    <w:rsid w:val="005B6495"/>
    <w:rsid w:val="00627F82"/>
    <w:rsid w:val="00686100"/>
    <w:rsid w:val="006B2862"/>
    <w:rsid w:val="00732A15"/>
    <w:rsid w:val="007F3D87"/>
    <w:rsid w:val="00BD0908"/>
    <w:rsid w:val="00BE2087"/>
    <w:rsid w:val="00D1337E"/>
    <w:rsid w:val="00E555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1FD9C"/>
  <w15:docId w15:val="{CDE6B1AC-90FB-49CE-913E-95404FD55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n-GB"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Courier New" w:hAnsi="Liberation Mono" w:cs="Liberation Mono"/>
      <w:sz w:val="20"/>
      <w:szCs w:val="20"/>
    </w:rPr>
  </w:style>
  <w:style w:type="table" w:styleId="TableGrid">
    <w:name w:val="Table Grid"/>
    <w:basedOn w:val="TableNormal"/>
    <w:uiPriority w:val="39"/>
    <w:rsid w:val="00556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A2EF1"/>
    <w:rPr>
      <w:rFonts w:ascii="Segoe UI" w:hAnsi="Segoe UI" w:cs="Mangal"/>
      <w:sz w:val="18"/>
      <w:szCs w:val="16"/>
    </w:rPr>
  </w:style>
  <w:style w:type="character" w:customStyle="1" w:styleId="BalloonTextChar">
    <w:name w:val="Balloon Text Char"/>
    <w:basedOn w:val="DefaultParagraphFont"/>
    <w:link w:val="BalloonText"/>
    <w:uiPriority w:val="99"/>
    <w:semiHidden/>
    <w:rsid w:val="004A2EF1"/>
    <w:rPr>
      <w:rFonts w:ascii="Segoe UI" w:hAnsi="Segoe UI" w:cs="Mangal"/>
      <w:sz w:val="18"/>
      <w:szCs w:val="16"/>
    </w:rPr>
  </w:style>
  <w:style w:type="paragraph" w:styleId="HTMLPreformatted">
    <w:name w:val="HTML Preformatted"/>
    <w:basedOn w:val="Normal"/>
    <w:link w:val="HTMLPreformattedChar"/>
    <w:uiPriority w:val="99"/>
    <w:semiHidden/>
    <w:unhideWhenUsed/>
    <w:rsid w:val="00627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bidi="ar-SA"/>
    </w:rPr>
  </w:style>
  <w:style w:type="character" w:customStyle="1" w:styleId="HTMLPreformattedChar">
    <w:name w:val="HTML Preformatted Char"/>
    <w:basedOn w:val="DefaultParagraphFont"/>
    <w:link w:val="HTMLPreformatted"/>
    <w:uiPriority w:val="99"/>
    <w:semiHidden/>
    <w:rsid w:val="00627F82"/>
    <w:rPr>
      <w:rFonts w:ascii="Courier New" w:eastAsia="Times New Roman" w:hAnsi="Courier New" w:cs="Courier New"/>
      <w:sz w:val="20"/>
      <w:szCs w:val="20"/>
      <w:lang w:eastAsia="en-GB" w:bidi="ar-SA"/>
    </w:rPr>
  </w:style>
  <w:style w:type="character" w:styleId="Hyperlink">
    <w:name w:val="Hyperlink"/>
    <w:basedOn w:val="DefaultParagraphFont"/>
    <w:uiPriority w:val="99"/>
    <w:unhideWhenUsed/>
    <w:rsid w:val="007F3D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360">
      <w:bodyDiv w:val="1"/>
      <w:marLeft w:val="0"/>
      <w:marRight w:val="0"/>
      <w:marTop w:val="0"/>
      <w:marBottom w:val="0"/>
      <w:divBdr>
        <w:top w:val="none" w:sz="0" w:space="0" w:color="auto"/>
        <w:left w:val="none" w:sz="0" w:space="0" w:color="auto"/>
        <w:bottom w:val="none" w:sz="0" w:space="0" w:color="auto"/>
        <w:right w:val="none" w:sz="0" w:space="0" w:color="auto"/>
      </w:divBdr>
    </w:div>
    <w:div w:id="341054730">
      <w:bodyDiv w:val="1"/>
      <w:marLeft w:val="0"/>
      <w:marRight w:val="0"/>
      <w:marTop w:val="0"/>
      <w:marBottom w:val="0"/>
      <w:divBdr>
        <w:top w:val="none" w:sz="0" w:space="0" w:color="auto"/>
        <w:left w:val="none" w:sz="0" w:space="0" w:color="auto"/>
        <w:bottom w:val="none" w:sz="0" w:space="0" w:color="auto"/>
        <w:right w:val="none" w:sz="0" w:space="0" w:color="auto"/>
      </w:divBdr>
    </w:div>
    <w:div w:id="419133967">
      <w:bodyDiv w:val="1"/>
      <w:marLeft w:val="0"/>
      <w:marRight w:val="0"/>
      <w:marTop w:val="0"/>
      <w:marBottom w:val="0"/>
      <w:divBdr>
        <w:top w:val="none" w:sz="0" w:space="0" w:color="auto"/>
        <w:left w:val="none" w:sz="0" w:space="0" w:color="auto"/>
        <w:bottom w:val="none" w:sz="0" w:space="0" w:color="auto"/>
        <w:right w:val="none" w:sz="0" w:space="0" w:color="auto"/>
      </w:divBdr>
    </w:div>
    <w:div w:id="909117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image" Target="media/image1.emf"/><Relationship Id="rId9"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file:///\\WURNET.NL\Homes\rijns002\My%20Documents\Adriaan\Projecten\2018_DSVM_pulse_tbb\Landings_by_vess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WURNET.NL\Homes\rijns002\My%20Documents\Adriaan\Projecten\2018_DSVM_pulse_tbb\Landings_by_vessel.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Percentage of NL sole landings by vessel (large)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Sole</c:v>
          </c:tx>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pivot_prop_landings!$F$5:$F$68</c:f>
              <c:numCache>
                <c:formatCode>General</c:formatCode>
                <c:ptCount val="64"/>
                <c:pt idx="0">
                  <c:v>3.3997334084125856E-2</c:v>
                </c:pt>
                <c:pt idx="1">
                  <c:v>3.3456161742078099E-2</c:v>
                </c:pt>
                <c:pt idx="2">
                  <c:v>2.8746692615276744E-2</c:v>
                </c:pt>
                <c:pt idx="3">
                  <c:v>2.6408163020860177E-2</c:v>
                </c:pt>
                <c:pt idx="4">
                  <c:v>2.1933096328711779E-2</c:v>
                </c:pt>
                <c:pt idx="5">
                  <c:v>2.1250991196279358E-2</c:v>
                </c:pt>
                <c:pt idx="6">
                  <c:v>2.1123777024196863E-2</c:v>
                </c:pt>
                <c:pt idx="7">
                  <c:v>2.0730493269551151E-2</c:v>
                </c:pt>
                <c:pt idx="8">
                  <c:v>2.0703363343407818E-2</c:v>
                </c:pt>
                <c:pt idx="9">
                  <c:v>2.0188113623785704E-2</c:v>
                </c:pt>
                <c:pt idx="10">
                  <c:v>1.9761967784224125E-2</c:v>
                </c:pt>
                <c:pt idx="11">
                  <c:v>1.8413561176048678E-2</c:v>
                </c:pt>
                <c:pt idx="12">
                  <c:v>1.7205974822596108E-2</c:v>
                </c:pt>
                <c:pt idx="13">
                  <c:v>1.7123161065651333E-2</c:v>
                </c:pt>
                <c:pt idx="14">
                  <c:v>1.7063273373023838E-2</c:v>
                </c:pt>
                <c:pt idx="15">
                  <c:v>1.6671995981570483E-2</c:v>
                </c:pt>
                <c:pt idx="16">
                  <c:v>1.6545092058626212E-2</c:v>
                </c:pt>
                <c:pt idx="17">
                  <c:v>1.6415770412942426E-2</c:v>
                </c:pt>
                <c:pt idx="18">
                  <c:v>1.6180819626644825E-2</c:v>
                </c:pt>
                <c:pt idx="19">
                  <c:v>1.614785968532919E-2</c:v>
                </c:pt>
                <c:pt idx="20">
                  <c:v>1.6089773569600722E-2</c:v>
                </c:pt>
                <c:pt idx="21">
                  <c:v>1.5897386081560026E-2</c:v>
                </c:pt>
                <c:pt idx="22">
                  <c:v>1.572574288828988E-2</c:v>
                </c:pt>
                <c:pt idx="23">
                  <c:v>1.5636170572793075E-2</c:v>
                </c:pt>
                <c:pt idx="24">
                  <c:v>1.5494149091711869E-2</c:v>
                </c:pt>
                <c:pt idx="25">
                  <c:v>1.4762665833589634E-2</c:v>
                </c:pt>
                <c:pt idx="26">
                  <c:v>1.4346585486889885E-2</c:v>
                </c:pt>
                <c:pt idx="27">
                  <c:v>1.4334495498171999E-2</c:v>
                </c:pt>
                <c:pt idx="28">
                  <c:v>1.4141413796265129E-2</c:v>
                </c:pt>
                <c:pt idx="29">
                  <c:v>1.4085482946384183E-2</c:v>
                </c:pt>
                <c:pt idx="30">
                  <c:v>1.3891453820918713E-2</c:v>
                </c:pt>
                <c:pt idx="31">
                  <c:v>1.3556615417251193E-2</c:v>
                </c:pt>
                <c:pt idx="32">
                  <c:v>1.3219531587879042E-2</c:v>
                </c:pt>
                <c:pt idx="33">
                  <c:v>1.3155568689623524E-2</c:v>
                </c:pt>
                <c:pt idx="34">
                  <c:v>1.3131944510077806E-2</c:v>
                </c:pt>
                <c:pt idx="35">
                  <c:v>1.2832913241483484E-2</c:v>
                </c:pt>
                <c:pt idx="36">
                  <c:v>1.2534004433940947E-2</c:v>
                </c:pt>
                <c:pt idx="37">
                  <c:v>1.2529046707346028E-2</c:v>
                </c:pt>
                <c:pt idx="38">
                  <c:v>1.2477125688500353E-2</c:v>
                </c:pt>
                <c:pt idx="39">
                  <c:v>1.2431592956558848E-2</c:v>
                </c:pt>
                <c:pt idx="40">
                  <c:v>1.2091305219816217E-2</c:v>
                </c:pt>
                <c:pt idx="41">
                  <c:v>1.2088239056587692E-2</c:v>
                </c:pt>
                <c:pt idx="42">
                  <c:v>1.1760563041939297E-2</c:v>
                </c:pt>
                <c:pt idx="43">
                  <c:v>1.1518290245131648E-2</c:v>
                </c:pt>
                <c:pt idx="44">
                  <c:v>1.1298730321812944E-2</c:v>
                </c:pt>
                <c:pt idx="45">
                  <c:v>1.1116499979961983E-2</c:v>
                </c:pt>
                <c:pt idx="46">
                  <c:v>1.0917949985324875E-2</c:v>
                </c:pt>
                <c:pt idx="47">
                  <c:v>1.0739135681586983E-2</c:v>
                </c:pt>
                <c:pt idx="48">
                  <c:v>9.9649311947372331E-3</c:v>
                </c:pt>
                <c:pt idx="49">
                  <c:v>9.8409465191651568E-3</c:v>
                </c:pt>
                <c:pt idx="50">
                  <c:v>9.6476747456609342E-3</c:v>
                </c:pt>
                <c:pt idx="51">
                  <c:v>9.3403487054037511E-3</c:v>
                </c:pt>
                <c:pt idx="52">
                  <c:v>8.8364960862782425E-3</c:v>
                </c:pt>
                <c:pt idx="53">
                  <c:v>8.3999162213241954E-3</c:v>
                </c:pt>
                <c:pt idx="54">
                  <c:v>7.8968508750499201E-3</c:v>
                </c:pt>
                <c:pt idx="55">
                  <c:v>7.6269147727838866E-3</c:v>
                </c:pt>
                <c:pt idx="56">
                  <c:v>7.6142751187666209E-3</c:v>
                </c:pt>
                <c:pt idx="57">
                  <c:v>7.540890298056796E-3</c:v>
                </c:pt>
                <c:pt idx="58">
                  <c:v>7.0081446555496189E-3</c:v>
                </c:pt>
                <c:pt idx="59">
                  <c:v>6.9815738997885037E-3</c:v>
                </c:pt>
                <c:pt idx="60">
                  <c:v>4.763732640178985E-3</c:v>
                </c:pt>
                <c:pt idx="61">
                  <c:v>3.6344498411083653E-3</c:v>
                </c:pt>
                <c:pt idx="62">
                  <c:v>2.9355807189085175E-3</c:v>
                </c:pt>
                <c:pt idx="63">
                  <c:v>1.8589729596196149E-3</c:v>
                </c:pt>
              </c:numCache>
            </c:numRef>
          </c:yVal>
          <c:smooth val="0"/>
          <c:extLst>
            <c:ext xmlns:c16="http://schemas.microsoft.com/office/drawing/2014/chart" uri="{C3380CC4-5D6E-409C-BE32-E72D297353CC}">
              <c16:uniqueId val="{00000000-FB92-48D4-B555-8ADCA7CF79F4}"/>
            </c:ext>
          </c:extLst>
        </c:ser>
        <c:dLbls>
          <c:showLegendKey val="0"/>
          <c:showVal val="0"/>
          <c:showCatName val="0"/>
          <c:showSerName val="0"/>
          <c:showPercent val="0"/>
          <c:showBubbleSize val="0"/>
        </c:dLbls>
        <c:axId val="492095296"/>
        <c:axId val="492092672"/>
      </c:scatterChart>
      <c:valAx>
        <c:axId val="492095296"/>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092672"/>
        <c:crosses val="autoZero"/>
        <c:crossBetween val="midCat"/>
      </c:valAx>
      <c:valAx>
        <c:axId val="492092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0952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800" b="0" i="0" baseline="0">
                <a:effectLst/>
              </a:rPr>
              <a:t>Percentage of NL sole landings by vessel (Euro-cutters)</a:t>
            </a:r>
            <a:endParaRPr lang="en-GB">
              <a:effectLst/>
            </a:endParaRP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pivot_prop_landings!$F$70:$F$87</c:f>
              <c:numCache>
                <c:formatCode>General</c:formatCode>
                <c:ptCount val="18"/>
                <c:pt idx="0">
                  <c:v>1.2382353950127123E-2</c:v>
                </c:pt>
                <c:pt idx="1">
                  <c:v>1.15034051766721E-2</c:v>
                </c:pt>
                <c:pt idx="2">
                  <c:v>1.0902651104134787E-2</c:v>
                </c:pt>
                <c:pt idx="3">
                  <c:v>1.0730259460605903E-2</c:v>
                </c:pt>
                <c:pt idx="4">
                  <c:v>1.0706311785092577E-2</c:v>
                </c:pt>
                <c:pt idx="5">
                  <c:v>1.0422095373378985E-2</c:v>
                </c:pt>
                <c:pt idx="6">
                  <c:v>9.6697825209668496E-3</c:v>
                </c:pt>
                <c:pt idx="7">
                  <c:v>9.121505273331821E-3</c:v>
                </c:pt>
                <c:pt idx="8">
                  <c:v>9.0696039719014142E-3</c:v>
                </c:pt>
                <c:pt idx="9">
                  <c:v>8.4382636288848137E-3</c:v>
                </c:pt>
                <c:pt idx="10">
                  <c:v>7.5496123895618843E-3</c:v>
                </c:pt>
                <c:pt idx="11">
                  <c:v>7.2938046995615884E-3</c:v>
                </c:pt>
                <c:pt idx="12">
                  <c:v>6.1349495780911928E-3</c:v>
                </c:pt>
                <c:pt idx="13">
                  <c:v>5.5543856712465742E-3</c:v>
                </c:pt>
                <c:pt idx="14">
                  <c:v>5.3930675943567926E-3</c:v>
                </c:pt>
                <c:pt idx="15">
                  <c:v>5.0605868165860841E-3</c:v>
                </c:pt>
                <c:pt idx="16">
                  <c:v>2.7200446675583103E-3</c:v>
                </c:pt>
                <c:pt idx="17">
                  <c:v>1.7428949445372167E-3</c:v>
                </c:pt>
              </c:numCache>
            </c:numRef>
          </c:yVal>
          <c:smooth val="0"/>
          <c:extLst>
            <c:ext xmlns:c16="http://schemas.microsoft.com/office/drawing/2014/chart" uri="{C3380CC4-5D6E-409C-BE32-E72D297353CC}">
              <c16:uniqueId val="{00000000-5E01-4CC2-908A-5D7917A51AC5}"/>
            </c:ext>
          </c:extLst>
        </c:ser>
        <c:dLbls>
          <c:showLegendKey val="0"/>
          <c:showVal val="0"/>
          <c:showCatName val="0"/>
          <c:showSerName val="0"/>
          <c:showPercent val="0"/>
          <c:showBubbleSize val="0"/>
        </c:dLbls>
        <c:axId val="495197112"/>
        <c:axId val="495203672"/>
      </c:scatterChart>
      <c:valAx>
        <c:axId val="49519711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203672"/>
        <c:crosses val="autoZero"/>
        <c:crossBetween val="midCat"/>
      </c:valAx>
      <c:valAx>
        <c:axId val="495203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1971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D73DE2BD.dotm</Template>
  <TotalTime>163</TotalTime>
  <Pages>6</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Wageningen UR</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Nekane Alzorriz</dc:creator>
  <dc:description/>
  <cp:lastModifiedBy>Rijnsdorp, Adriaan</cp:lastModifiedBy>
  <cp:revision>9</cp:revision>
  <dcterms:created xsi:type="dcterms:W3CDTF">2018-10-17T13:55:00Z</dcterms:created>
  <dcterms:modified xsi:type="dcterms:W3CDTF">2018-10-19T06:52:00Z</dcterms:modified>
  <dc:language>en-GB</dc:language>
</cp:coreProperties>
</file>